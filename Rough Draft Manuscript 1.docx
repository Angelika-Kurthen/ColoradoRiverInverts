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2ED21" w14:textId="5DF98A99" w:rsidR="003A0761" w:rsidRPr="003A0761" w:rsidRDefault="003A0761" w:rsidP="003A0761">
      <w:pPr>
        <w:rPr>
          <w:rFonts w:cs="Times New Roman"/>
          <w:szCs w:val="24"/>
        </w:rPr>
      </w:pPr>
      <w:bookmarkStart w:id="0" w:name="_Hlk119435500"/>
      <w:bookmarkEnd w:id="0"/>
      <w:r w:rsidRPr="003A0761">
        <w:rPr>
          <w:rFonts w:cs="Times New Roman"/>
          <w:szCs w:val="24"/>
        </w:rPr>
        <w:t>Ecological Applications</w:t>
      </w:r>
      <w:r w:rsidRPr="003A0761">
        <w:rPr>
          <w:rFonts w:cs="Times New Roman"/>
          <w:szCs w:val="24"/>
        </w:rPr>
        <w:br/>
        <w:t>Article</w:t>
      </w:r>
      <w:r>
        <w:br/>
      </w:r>
      <w:r w:rsidRPr="003A0761">
        <w:rPr>
          <w:rFonts w:cs="Times New Roman"/>
          <w:szCs w:val="24"/>
        </w:rPr>
        <w:t xml:space="preserve">Mechanistic </w:t>
      </w:r>
      <w:r>
        <w:rPr>
          <w:rFonts w:cs="Times New Roman"/>
          <w:szCs w:val="24"/>
        </w:rPr>
        <w:t xml:space="preserve">population </w:t>
      </w:r>
      <w:r w:rsidRPr="003A0761">
        <w:rPr>
          <w:rFonts w:cs="Times New Roman"/>
          <w:szCs w:val="24"/>
        </w:rPr>
        <w:t>matrix</w:t>
      </w:r>
      <w:r>
        <w:rPr>
          <w:rFonts w:cs="Times New Roman"/>
          <w:szCs w:val="24"/>
        </w:rPr>
        <w:t xml:space="preserve"> </w:t>
      </w:r>
      <w:r w:rsidRPr="003A0761">
        <w:rPr>
          <w:rFonts w:cs="Times New Roman"/>
          <w:szCs w:val="24"/>
        </w:rPr>
        <w:t xml:space="preserve">model </w:t>
      </w:r>
      <w:r>
        <w:rPr>
          <w:rFonts w:cs="Times New Roman"/>
          <w:szCs w:val="24"/>
        </w:rPr>
        <w:t xml:space="preserve">for </w:t>
      </w:r>
      <w:r w:rsidR="00916C8F">
        <w:rPr>
          <w:rFonts w:cs="Times New Roman"/>
          <w:szCs w:val="24"/>
        </w:rPr>
        <w:t xml:space="preserve">ectothermic </w:t>
      </w:r>
      <w:r>
        <w:rPr>
          <w:rFonts w:cs="Times New Roman"/>
          <w:szCs w:val="24"/>
        </w:rPr>
        <w:t xml:space="preserve">organisms in disturbance prone seasonal </w:t>
      </w:r>
      <w:r w:rsidRPr="00F539BD">
        <w:rPr>
          <w:rFonts w:cs="Times New Roman"/>
          <w:szCs w:val="24"/>
        </w:rPr>
        <w:t>environments</w:t>
      </w:r>
      <w:r w:rsidRPr="00F539BD">
        <w:br/>
      </w:r>
      <w:r w:rsidRPr="003A0761">
        <w:rPr>
          <w:rFonts w:cs="Times New Roman"/>
          <w:szCs w:val="24"/>
        </w:rPr>
        <w:t>Authors: Angelika L. Kurthen</w:t>
      </w:r>
      <w:r w:rsidRPr="003A0761">
        <w:rPr>
          <w:rFonts w:cs="Times New Roman"/>
          <w:szCs w:val="24"/>
          <w:vertAlign w:val="superscript"/>
        </w:rPr>
        <w:t>1</w:t>
      </w:r>
      <w:r w:rsidRPr="003A0761">
        <w:rPr>
          <w:rFonts w:cs="Times New Roman"/>
          <w:szCs w:val="24"/>
        </w:rPr>
        <w:t>, Theodore Kennedy</w:t>
      </w:r>
      <w:r w:rsidRPr="003A0761">
        <w:rPr>
          <w:rFonts w:cs="Times New Roman"/>
          <w:szCs w:val="24"/>
          <w:vertAlign w:val="superscript"/>
        </w:rPr>
        <w:t>2</w:t>
      </w:r>
      <w:r w:rsidRPr="003A0761">
        <w:rPr>
          <w:rFonts w:cs="Times New Roman"/>
          <w:szCs w:val="24"/>
        </w:rPr>
        <w:t>, David A. Lytle</w:t>
      </w:r>
      <w:r w:rsidRPr="003A0761">
        <w:rPr>
          <w:rFonts w:cs="Times New Roman"/>
          <w:szCs w:val="24"/>
          <w:vertAlign w:val="superscript"/>
        </w:rPr>
        <w:t>1</w:t>
      </w:r>
      <w:r>
        <w:br/>
      </w:r>
      <w:r w:rsidRPr="003A0761">
        <w:rPr>
          <w:rFonts w:cs="Times New Roman"/>
          <w:szCs w:val="24"/>
          <w:vertAlign w:val="superscript"/>
        </w:rPr>
        <w:t>1</w:t>
      </w:r>
      <w:r w:rsidRPr="003A0761">
        <w:rPr>
          <w:rFonts w:cs="Times New Roman"/>
          <w:szCs w:val="24"/>
        </w:rPr>
        <w:t xml:space="preserve"> Department of Integrative Biology, Oregon State University, Corvallis, OR</w:t>
      </w:r>
    </w:p>
    <w:p w14:paraId="7B0592F0" w14:textId="4286D602" w:rsidR="003F4809" w:rsidRPr="00F539BD" w:rsidRDefault="003A0761" w:rsidP="003A0761">
      <w:pPr>
        <w:rPr>
          <w:rFonts w:cs="Times New Roman"/>
          <w:szCs w:val="24"/>
        </w:rPr>
      </w:pPr>
      <w:r w:rsidRPr="003A0761">
        <w:rPr>
          <w:rFonts w:cs="Times New Roman"/>
          <w:szCs w:val="24"/>
          <w:vertAlign w:val="superscript"/>
        </w:rPr>
        <w:t>2</w:t>
      </w:r>
      <w:r w:rsidRPr="003A0761">
        <w:rPr>
          <w:rFonts w:cs="Times New Roman"/>
          <w:szCs w:val="24"/>
        </w:rPr>
        <w:t xml:space="preserve"> Grand Canyon Monitoring and Research Center, USGS, Flagstaff, AZ</w:t>
      </w:r>
      <w:r>
        <w:rPr>
          <w:rFonts w:ascii="Arial" w:hAnsi="Arial" w:cs="Arial"/>
          <w:sz w:val="27"/>
          <w:szCs w:val="27"/>
        </w:rPr>
        <w:t xml:space="preserve">  </w:t>
      </w:r>
      <w:r>
        <w:br/>
      </w:r>
      <w:r w:rsidRPr="00F539BD">
        <w:rPr>
          <w:rFonts w:cs="Times New Roman"/>
          <w:szCs w:val="24"/>
        </w:rPr>
        <w:t>Corresponding author: Angelika Kurthen, kurthena@oregonstate.edu</w:t>
      </w:r>
      <w:r w:rsidRPr="00F539BD">
        <w:rPr>
          <w:rFonts w:cs="Times New Roman"/>
          <w:szCs w:val="24"/>
        </w:rPr>
        <w:br/>
        <w:t>Open Research statement</w:t>
      </w:r>
      <w:r w:rsidRPr="00F539BD">
        <w:rPr>
          <w:rFonts w:cs="Times New Roman"/>
          <w:szCs w:val="24"/>
        </w:rPr>
        <w:br/>
        <w:t>Key words/phrases</w:t>
      </w:r>
      <w:r w:rsidR="00F539BD" w:rsidRPr="00F539BD">
        <w:rPr>
          <w:rFonts w:cs="Times New Roman"/>
          <w:szCs w:val="24"/>
        </w:rPr>
        <w:t xml:space="preserve">: population, ecology, matrix modeling, </w:t>
      </w:r>
    </w:p>
    <w:p w14:paraId="4ABBD3C5" w14:textId="2BD1E2A1" w:rsidR="00F539BD" w:rsidRPr="00F539BD" w:rsidRDefault="00F539BD" w:rsidP="003A0761">
      <w:pPr>
        <w:rPr>
          <w:rFonts w:cs="Times New Roman"/>
          <w:szCs w:val="24"/>
          <w:vertAlign w:val="superscript"/>
        </w:rPr>
      </w:pPr>
      <w:r w:rsidRPr="00F539BD">
        <w:rPr>
          <w:rFonts w:cs="Times New Roman"/>
          <w:szCs w:val="24"/>
        </w:rPr>
        <w:t>Abstract</w:t>
      </w:r>
      <w:r w:rsidR="0071238C">
        <w:rPr>
          <w:rFonts w:cs="Times New Roman"/>
          <w:szCs w:val="24"/>
        </w:rPr>
        <w:t xml:space="preserve"> (350 words)</w:t>
      </w:r>
    </w:p>
    <w:p w14:paraId="552A7C4E" w14:textId="3E1D2B3D" w:rsidR="003F4809" w:rsidRDefault="003F4809">
      <w:pPr>
        <w:rPr>
          <w:rFonts w:cs="Times New Roman"/>
          <w:szCs w:val="24"/>
        </w:rPr>
      </w:pPr>
      <w:r w:rsidRPr="00F539BD">
        <w:rPr>
          <w:rFonts w:cs="Times New Roman"/>
          <w:szCs w:val="24"/>
        </w:rPr>
        <w:t>Introduction</w:t>
      </w:r>
    </w:p>
    <w:p w14:paraId="77603168" w14:textId="53E7185D" w:rsidR="00C7211C" w:rsidRPr="00916C8F" w:rsidRDefault="00EA7A64" w:rsidP="00916C8F">
      <w:pPr>
        <w:rPr>
          <w:rFonts w:cs="Times New Roman"/>
          <w:szCs w:val="24"/>
        </w:rPr>
      </w:pPr>
      <w:r>
        <w:rPr>
          <w:rFonts w:cs="Times New Roman"/>
          <w:szCs w:val="24"/>
        </w:rPr>
        <w:t xml:space="preserve">In ecological contexts, experimentation in the field can </w:t>
      </w:r>
      <w:r w:rsidR="00916C8F">
        <w:rPr>
          <w:rFonts w:cs="Times New Roman"/>
          <w:szCs w:val="24"/>
        </w:rPr>
        <w:t xml:space="preserve">be prohibitive, due to replication issues, timescales beyond the lives of humans, and the inability to reasonably control the experimental treatments. Mathematical modeling has long been viewed as a method evaluate hypotheses which cannot or should not be tested </w:t>
      </w:r>
      <w:r w:rsidR="00916C8F" w:rsidRPr="00EA7A64">
        <w:rPr>
          <w:rFonts w:cs="Times New Roman"/>
          <w:i/>
          <w:iCs/>
          <w:szCs w:val="24"/>
        </w:rPr>
        <w:t>in situ</w:t>
      </w:r>
      <w:r w:rsidR="00D6662A" w:rsidRPr="00D6662A">
        <w:rPr>
          <w:rFonts w:cs="Times New Roman"/>
          <w:szCs w:val="24"/>
        </w:rPr>
        <w:t>, and can help researchers organize thinking and identify uncertainty</w:t>
      </w:r>
      <w:r w:rsidR="00595DFE">
        <w:rPr>
          <w:rFonts w:cs="Times New Roman"/>
          <w:szCs w:val="24"/>
        </w:rPr>
        <w:t xml:space="preserve"> in current ecological research</w:t>
      </w:r>
      <w:r w:rsidR="00916C8F">
        <w:rPr>
          <w:rFonts w:cs="Times New Roman"/>
          <w:i/>
          <w:iCs/>
          <w:szCs w:val="24"/>
        </w:rPr>
        <w:t xml:space="preserve"> </w:t>
      </w:r>
      <w:r w:rsidR="00916C8F">
        <w:rPr>
          <w:rFonts w:cs="Times New Roman"/>
          <w:szCs w:val="24"/>
        </w:rPr>
        <w:t>(Ecological Detective</w:t>
      </w:r>
      <w:r w:rsidR="00D6662A">
        <w:rPr>
          <w:rFonts w:cs="Times New Roman"/>
          <w:szCs w:val="24"/>
        </w:rPr>
        <w:t>, Power, 1996</w:t>
      </w:r>
      <w:r w:rsidR="00916C8F">
        <w:rPr>
          <w:rFonts w:cs="Times New Roman"/>
          <w:szCs w:val="24"/>
        </w:rPr>
        <w:t>).</w:t>
      </w:r>
    </w:p>
    <w:p w14:paraId="0EEC2203" w14:textId="079D5467" w:rsidR="00C7211C" w:rsidRPr="00C7211C" w:rsidRDefault="00C7211C" w:rsidP="00C7211C">
      <w:pPr>
        <w:rPr>
          <w:rFonts w:cs="Times New Roman"/>
          <w:szCs w:val="24"/>
        </w:rPr>
      </w:pPr>
      <w:r w:rsidRPr="00C7211C">
        <w:rPr>
          <w:rFonts w:cs="Times New Roman"/>
          <w:szCs w:val="24"/>
        </w:rPr>
        <w:t>Process-based models, which link species’ underlying biological mechanisms, like survival and fecundity, to environmental conditions, such as</w:t>
      </w:r>
      <w:r w:rsidR="00295BBB">
        <w:rPr>
          <w:rFonts w:cs="Times New Roman"/>
          <w:szCs w:val="24"/>
        </w:rPr>
        <w:t xml:space="preserve"> disturbance regime and temperature</w:t>
      </w:r>
      <w:r w:rsidRPr="00C7211C">
        <w:rPr>
          <w:rFonts w:cs="Times New Roman"/>
          <w:szCs w:val="24"/>
        </w:rPr>
        <w:t xml:space="preserve">, offer a method to analyzing and understanding </w:t>
      </w:r>
      <w:r w:rsidR="00295BBB">
        <w:rPr>
          <w:rFonts w:cs="Times New Roman"/>
          <w:szCs w:val="24"/>
        </w:rPr>
        <w:t>disturbance</w:t>
      </w:r>
      <w:r w:rsidRPr="00C7211C">
        <w:rPr>
          <w:rFonts w:cs="Times New Roman"/>
          <w:szCs w:val="24"/>
        </w:rPr>
        <w:t>-ecology relationship</w:t>
      </w:r>
      <w:r w:rsidR="00295BBB">
        <w:rPr>
          <w:rFonts w:cs="Times New Roman"/>
          <w:szCs w:val="24"/>
        </w:rPr>
        <w:t>s</w:t>
      </w:r>
      <w:r w:rsidRPr="00C7211C">
        <w:rPr>
          <w:rFonts w:cs="Times New Roman"/>
          <w:szCs w:val="24"/>
        </w:rPr>
        <w:t>.</w:t>
      </w:r>
      <w:r w:rsidR="00595DFE">
        <w:rPr>
          <w:rFonts w:cs="Times New Roman"/>
          <w:szCs w:val="24"/>
        </w:rPr>
        <w:t xml:space="preserve"> </w:t>
      </w:r>
      <w:r w:rsidRPr="00C7211C">
        <w:rPr>
          <w:rFonts w:cs="Times New Roman"/>
          <w:szCs w:val="24"/>
        </w:rPr>
        <w:t>Previous mechanistic models that link populations to</w:t>
      </w:r>
      <w:r w:rsidR="00396749">
        <w:rPr>
          <w:rFonts w:cs="Times New Roman"/>
          <w:szCs w:val="24"/>
        </w:rPr>
        <w:t xml:space="preserve"> disturbance</w:t>
      </w:r>
      <w:r w:rsidRPr="00C7211C">
        <w:rPr>
          <w:rFonts w:cs="Times New Roman"/>
          <w:szCs w:val="24"/>
        </w:rPr>
        <w:t xml:space="preserve"> regime</w:t>
      </w:r>
      <w:r w:rsidR="00396749">
        <w:rPr>
          <w:rFonts w:cs="Times New Roman"/>
          <w:szCs w:val="24"/>
        </w:rPr>
        <w:t>s</w:t>
      </w:r>
      <w:r w:rsidRPr="00C7211C">
        <w:rPr>
          <w:rFonts w:cs="Times New Roman"/>
          <w:szCs w:val="24"/>
        </w:rPr>
        <w:t xml:space="preserve"> have been successful in </w:t>
      </w:r>
      <w:r w:rsidR="00BB5283">
        <w:rPr>
          <w:rFonts w:cs="Times New Roman"/>
          <w:szCs w:val="24"/>
        </w:rPr>
        <w:t xml:space="preserve">simulating </w:t>
      </w:r>
      <w:r w:rsidRPr="00C7211C">
        <w:rPr>
          <w:rFonts w:cs="Times New Roman"/>
          <w:szCs w:val="24"/>
        </w:rPr>
        <w:t>observed population dynamics, and with increasing access to high performance computers, can be used to predict population changes under a variety of future scenarios</w:t>
      </w:r>
      <w:r w:rsidR="00DB1C75">
        <w:rPr>
          <w:rFonts w:cs="Times New Roman"/>
          <w:szCs w:val="24"/>
        </w:rPr>
        <w:t xml:space="preserve"> </w:t>
      </w:r>
      <w:r w:rsidR="00372B1D">
        <w:rPr>
          <w:rFonts w:cs="Times New Roman"/>
          <w:szCs w:val="24"/>
        </w:rPr>
        <w:fldChar w:fldCharType="begin"/>
      </w:r>
      <w:r w:rsidR="00372B1D">
        <w:rPr>
          <w:rFonts w:cs="Times New Roman"/>
          <w:szCs w:val="24"/>
        </w:rPr>
        <w:instrText xml:space="preserve"> ADDIN EN.CITE &lt;EndNote&gt;&lt;Cite&gt;&lt;Author&gt;McMullen&lt;/Author&gt;&lt;Year&gt;2017&lt;/Year&gt;&lt;RecNum&gt;152&lt;/RecNum&gt;&lt;DisplayText&gt;(McMullen 2017, Tonkin 2019)&lt;/DisplayText&gt;&lt;record&gt;&lt;rec-number&gt;152&lt;/rec-number&gt;&lt;foreign-keys&gt;&lt;key app="EN" db-id="azst9za9a2x00ke2t595perzex9rz5a59war" timestamp="0"&gt;152&lt;/key&gt;&lt;/foreign-keys&gt;&lt;ref-type name="Journal Article"&gt;17&lt;/ref-type&gt;&lt;contributors&gt;&lt;authors&gt;&lt;author&gt;McMullen, L. E., De Leenheer, P., Tonkin, J. D., Lytle, D. A. &lt;/author&gt;&lt;/authors&gt;&lt;/contributors&gt;&lt;titles&gt;&lt;title&gt;High mortality and enhanced recovery: modelling the countervailing effects of disturbance on population dynamics&lt;/title&gt;&lt;secondary-title&gt;Ecology Letters&lt;/secondary-title&gt;&lt;/titles&gt;&lt;pages&gt;1566-1575&lt;/pages&gt;&lt;volume&gt;20&lt;/volume&gt;&lt;number&gt;12&lt;/number&gt;&lt;dates&gt;&lt;year&gt;2017&lt;/year&gt;&lt;/dates&gt;&lt;urls&gt;&lt;/urls&gt;&lt;electronic-resource-num&gt;https://doi.org/10.1111/ele.12866&lt;/electronic-resource-num&gt;&lt;/record&gt;&lt;/Cite&gt;&lt;Cite&gt;&lt;Author&gt;Tonkin&lt;/Author&gt;&lt;Year&gt;2019&lt;/Year&gt;&lt;RecNum&gt;124&lt;/RecNum&gt;&lt;record&gt;&lt;rec-number&gt;124&lt;/rec-number&gt;&lt;foreign-keys&gt;&lt;key app="EN" db-id="azst9za9a2x00ke2t595perzex9rz5a59war" timestamp="0"&gt;124&lt;/key&gt;&lt;/foreign-keys&gt;&lt;ref-type name="Journal Article"&gt;17&lt;/ref-type&gt;&lt;contributors&gt;&lt;authors&gt;&lt;author&gt;Tonkin, J. D., Poff, N. L., Bond, N. R., Horne, A., Merritt, D. M., Reynolds, L. V., Olden, J. D., Ruhí, A., Lytle, D. A.&lt;/author&gt;&lt;/authors&gt;&lt;/contributors&gt;&lt;titles&gt;&lt;title&gt;Prepare river ecosystems for an uncertain future&lt;/title&gt;&lt;secondary-title&gt;Nature&lt;/secondary-title&gt;&lt;/titles&gt;&lt;pages&gt;301-303&lt;/pages&gt;&lt;volume&gt;570&lt;/volume&gt;&lt;dates&gt;&lt;year&gt;2019&lt;/year&gt;&lt;/dates&gt;&lt;urls&gt;&lt;/urls&gt;&lt;electronic-resource-num&gt;https://doi.org/10.1038/d41586-019-01877-1&lt;/electronic-resource-num&gt;&lt;/record&gt;&lt;/Cite&gt;&lt;/EndNote&gt;</w:instrText>
      </w:r>
      <w:r w:rsidR="00372B1D">
        <w:rPr>
          <w:rFonts w:cs="Times New Roman"/>
          <w:szCs w:val="24"/>
        </w:rPr>
        <w:fldChar w:fldCharType="separate"/>
      </w:r>
      <w:r w:rsidR="00372B1D">
        <w:rPr>
          <w:rFonts w:cs="Times New Roman"/>
          <w:noProof/>
          <w:szCs w:val="24"/>
        </w:rPr>
        <w:t>(McMullen 2017, Tonkin 2019)</w:t>
      </w:r>
      <w:r w:rsidR="00372B1D">
        <w:rPr>
          <w:rFonts w:cs="Times New Roman"/>
          <w:szCs w:val="24"/>
        </w:rPr>
        <w:fldChar w:fldCharType="end"/>
      </w:r>
      <w:r w:rsidRPr="00C7211C">
        <w:rPr>
          <w:rFonts w:cs="Times New Roman"/>
          <w:szCs w:val="24"/>
        </w:rPr>
        <w:t>. Analysis of model outputs can provide important conservation insights related to life stage bottlenecks, keystone species identification, and vital rates</w:t>
      </w:r>
      <w:r w:rsidR="00BB5283">
        <w:rPr>
          <w:rFonts w:cs="Times New Roman"/>
          <w:szCs w:val="24"/>
        </w:rPr>
        <w:t>, such as survivorship and fecundity,</w:t>
      </w:r>
      <w:r w:rsidRPr="00C7211C">
        <w:rPr>
          <w:rFonts w:cs="Times New Roman"/>
          <w:szCs w:val="24"/>
        </w:rPr>
        <w:t xml:space="preserve"> that drive ecosystem-level responses to </w:t>
      </w:r>
      <w:r w:rsidR="00295BBB">
        <w:rPr>
          <w:rFonts w:cs="Times New Roman"/>
          <w:szCs w:val="24"/>
        </w:rPr>
        <w:t>disturbance</w:t>
      </w:r>
      <w:r w:rsidRPr="00C7211C">
        <w:rPr>
          <w:rFonts w:cs="Times New Roman"/>
          <w:szCs w:val="24"/>
        </w:rPr>
        <w:t xml:space="preserve"> regime (Tonkin</w:t>
      </w:r>
      <w:r w:rsidR="00EC1E96">
        <w:rPr>
          <w:rFonts w:cs="Times New Roman"/>
          <w:szCs w:val="24"/>
        </w:rPr>
        <w:t xml:space="preserve"> </w:t>
      </w:r>
      <w:r w:rsidRPr="00C7211C">
        <w:rPr>
          <w:rFonts w:cs="Times New Roman"/>
          <w:szCs w:val="24"/>
        </w:rPr>
        <w:t xml:space="preserve">2019). </w:t>
      </w:r>
    </w:p>
    <w:p w14:paraId="24C36B44" w14:textId="0F66A6A3" w:rsidR="0071238C" w:rsidRDefault="00D95C0B" w:rsidP="00D95C0B">
      <w:pPr>
        <w:rPr>
          <w:rFonts w:cs="Times New Roman"/>
          <w:szCs w:val="24"/>
        </w:rPr>
      </w:pPr>
      <w:r>
        <w:rPr>
          <w:rFonts w:cs="Times New Roman"/>
          <w:szCs w:val="24"/>
        </w:rPr>
        <w:t>Invertebrates form the food base of many ecosystems, both aquatic, marine, and terrestrial. Their ecology is marked by characteristic features, like the interplay between growth and development in response to temperatures</w:t>
      </w:r>
      <w:r w:rsidR="00EC1E96">
        <w:rPr>
          <w:rFonts w:cs="Times New Roman"/>
          <w:szCs w:val="24"/>
        </w:rPr>
        <w:t>, population-level responses to disturbances, and density dependence</w:t>
      </w:r>
      <w:r>
        <w:rPr>
          <w:rFonts w:cs="Times New Roman"/>
          <w:szCs w:val="24"/>
        </w:rPr>
        <w:t xml:space="preserve"> </w:t>
      </w:r>
      <w:r w:rsidR="00EC1E96">
        <w:rPr>
          <w:rFonts w:cs="Times New Roman"/>
          <w:szCs w:val="24"/>
        </w:rPr>
        <w:fldChar w:fldCharType="begin"/>
      </w:r>
      <w:r w:rsidR="008C766A">
        <w:rPr>
          <w:rFonts w:cs="Times New Roman"/>
          <w:szCs w:val="24"/>
        </w:rPr>
        <w:instrText xml:space="preserve"> ADDIN EN.CITE &lt;EndNote&gt;&lt;Cite&gt;&lt;Author&gt;Vannote&lt;/Author&gt;&lt;Year&gt;1980&lt;/Year&gt;&lt;RecNum&gt;172&lt;/RecNum&gt;&lt;DisplayText&gt;(Vannote 1980, Grimm 1989)&lt;/DisplayText&gt;&lt;record&gt;&lt;rec-number&gt;172&lt;/rec-number&gt;&lt;foreign-keys&gt;&lt;key app="EN" db-id="azst9za9a2x00ke2t595perzex9rz5a59war" timestamp="1668573580"&gt;172&lt;/key&gt;&lt;/foreign-keys&gt;&lt;ref-type name="Journal Article"&gt;17&lt;/ref-type&gt;&lt;contributors&gt;&lt;authors&gt;&lt;author&gt;Vannote, R.L and Sweeney B. W.&lt;/author&gt;&lt;/authors&gt;&lt;/contributors&gt;&lt;titles&gt;&lt;title&gt;Geographic analysis of thermal equilibria: a conceptual model for evaluating the effect of natural and modifered thermal regimes on aquatic insect communities&lt;/title&gt;&lt;secondary-title&gt;The American Naturalist&lt;/secondary-title&gt;&lt;/titles&gt;&lt;periodical&gt;&lt;full-title&gt;The American Naturalist&lt;/full-title&gt;&lt;/periodical&gt;&lt;pages&gt;667-695&lt;/pages&gt;&lt;volume&gt;115&lt;/volume&gt;&lt;number&gt;5&lt;/number&gt;&lt;dates&gt;&lt;year&gt;1980&lt;/year&gt;&lt;/dates&gt;&lt;urls&gt;&lt;/urls&gt;&lt;electronic-resource-num&gt;10.1086/283591&lt;/electronic-resource-num&gt;&lt;/record&gt;&lt;/Cite&gt;&lt;Cite&gt;&lt;Author&gt;Grimm&lt;/Author&gt;&lt;Year&gt;1989&lt;/Year&gt;&lt;RecNum&gt;168&lt;/RecNum&gt;&lt;record&gt;&lt;rec-number&gt;168&lt;/rec-number&gt;&lt;foreign-keys&gt;&lt;key app="EN" db-id="azst9za9a2x00ke2t595perzex9rz5a59war" timestamp="0"&gt;168&lt;/key&gt;&lt;/foreign-keys&gt;&lt;ref-type name="Journal Article"&gt;17&lt;/ref-type&gt;&lt;contributors&gt;&lt;authors&gt;&lt;author&gt;Grimm, N. B., Fisher, S. G.&lt;/author&gt;&lt;/authors&gt;&lt;/contributors&gt;&lt;titles&gt;&lt;title&gt;Stability of Periphyton and Macroinvertebrates to Disturbance by Flash Floods in a Desert Stream&lt;/title&gt;&lt;secondary-title&gt;Journal of the North American Benthological Society&lt;/secondary-title&gt;&lt;/titles&gt;&lt;periodical&gt;&lt;full-title&gt;Journal of the North American Benthological Society&lt;/full-title&gt;&lt;/periodical&gt;&lt;pages&gt;293-307&lt;/pages&gt;&lt;volume&gt;8&lt;/volume&gt;&lt;number&gt;4&lt;/number&gt;&lt;dates&gt;&lt;year&gt;1989&lt;/year&gt;&lt;/dates&gt;&lt;urls&gt;&lt;/urls&gt;&lt;electronic-resource-num&gt;https://doi.org/10.2307/1467493&lt;/electronic-resource-num&gt;&lt;/record&gt;&lt;/Cite&gt;&lt;/EndNote&gt;</w:instrText>
      </w:r>
      <w:r w:rsidR="00EC1E96">
        <w:rPr>
          <w:rFonts w:cs="Times New Roman"/>
          <w:szCs w:val="24"/>
        </w:rPr>
        <w:fldChar w:fldCharType="separate"/>
      </w:r>
      <w:r w:rsidR="00EC1E96">
        <w:rPr>
          <w:rFonts w:cs="Times New Roman"/>
          <w:noProof/>
          <w:szCs w:val="24"/>
        </w:rPr>
        <w:t>(Vannote 1980, Grimm 1989)</w:t>
      </w:r>
      <w:r w:rsidR="00EC1E96">
        <w:rPr>
          <w:rFonts w:cs="Times New Roman"/>
          <w:szCs w:val="24"/>
        </w:rPr>
        <w:fldChar w:fldCharType="end"/>
      </w:r>
      <w:r w:rsidR="00EC1E96">
        <w:rPr>
          <w:rFonts w:cs="Times New Roman"/>
          <w:szCs w:val="24"/>
        </w:rPr>
        <w:t>.</w:t>
      </w:r>
      <w:r w:rsidR="009A343D">
        <w:rPr>
          <w:rFonts w:cs="Times New Roman"/>
          <w:szCs w:val="24"/>
        </w:rPr>
        <w:t xml:space="preserve"> Vannote and Sweeney (1980) </w:t>
      </w:r>
      <w:r w:rsidR="004B62BC">
        <w:rPr>
          <w:rFonts w:cs="Times New Roman"/>
          <w:szCs w:val="24"/>
        </w:rPr>
        <w:t>developed the Thermal Equilibrium Hypothesis which posits</w:t>
      </w:r>
      <w:r w:rsidR="009A343D">
        <w:rPr>
          <w:rFonts w:cs="Times New Roman"/>
          <w:szCs w:val="24"/>
        </w:rPr>
        <w:t xml:space="preserve"> that biological characteristics, like growth, metabolism, and reproductive potential, are mediated by temperature. For insects in cooler regimes, time spent in larval or sub-adult stages increases, while organisms in warmer regions have a shorter time to maturation</w:t>
      </w:r>
      <w:r w:rsidR="004B62BC">
        <w:rPr>
          <w:rFonts w:cs="Times New Roman"/>
          <w:szCs w:val="24"/>
        </w:rPr>
        <w:t xml:space="preserve"> (Vannote and Sweeney 1980). </w:t>
      </w:r>
      <w:r w:rsidR="009A343D">
        <w:rPr>
          <w:rFonts w:cs="Times New Roman"/>
          <w:szCs w:val="24"/>
        </w:rPr>
        <w:t xml:space="preserve">This is related to fecundity through body size, as longer </w:t>
      </w:r>
      <w:r w:rsidR="004B62BC">
        <w:rPr>
          <w:rFonts w:cs="Times New Roman"/>
          <w:szCs w:val="24"/>
        </w:rPr>
        <w:t xml:space="preserve">time spent maturing results in a larger body size, which in turn leads to higher fecundity (Vannote 1980). </w:t>
      </w:r>
      <w:r w:rsidR="009A343D">
        <w:rPr>
          <w:rFonts w:cs="Times New Roman"/>
          <w:szCs w:val="24"/>
        </w:rPr>
        <w:t xml:space="preserve"> </w:t>
      </w:r>
    </w:p>
    <w:p w14:paraId="47D26FFF" w14:textId="70D0492A" w:rsidR="00C86A86" w:rsidRDefault="00C86A86" w:rsidP="00C86A86">
      <w:pPr>
        <w:rPr>
          <w:rFonts w:cs="Times New Roman"/>
          <w:szCs w:val="24"/>
        </w:rPr>
      </w:pPr>
      <w:r>
        <w:rPr>
          <w:rFonts w:cs="Times New Roman"/>
          <w:szCs w:val="24"/>
        </w:rPr>
        <w:t xml:space="preserve">Disturbances, like fire, flood, drought, disease, to name a few, are naturally occurring phenomena in ecosystems. Local populations’ lifecycles are likely adapted to either persist through disturbances, </w:t>
      </w:r>
      <w:r w:rsidR="00595DFE">
        <w:rPr>
          <w:rFonts w:cs="Times New Roman"/>
          <w:szCs w:val="24"/>
        </w:rPr>
        <w:t xml:space="preserve">called </w:t>
      </w:r>
      <w:r>
        <w:rPr>
          <w:rFonts w:cs="Times New Roman"/>
          <w:szCs w:val="24"/>
        </w:rPr>
        <w:t xml:space="preserve">resistance, or quickly regenerate after disturbances, </w:t>
      </w:r>
      <w:r w:rsidR="00595DFE">
        <w:rPr>
          <w:rFonts w:cs="Times New Roman"/>
          <w:szCs w:val="24"/>
        </w:rPr>
        <w:t xml:space="preserve">called </w:t>
      </w:r>
      <w:r>
        <w:rPr>
          <w:rFonts w:cs="Times New Roman"/>
          <w:szCs w:val="24"/>
        </w:rPr>
        <w:t xml:space="preserve">resilience </w:t>
      </w:r>
      <w:r>
        <w:rPr>
          <w:rFonts w:cs="Times New Roman"/>
          <w:szCs w:val="24"/>
        </w:rPr>
        <w:lastRenderedPageBreak/>
        <w:t>(Lytle and Poff, 2004</w:t>
      </w:r>
      <w:r w:rsidR="003F26D6">
        <w:rPr>
          <w:rFonts w:cs="Times New Roman"/>
          <w:szCs w:val="24"/>
        </w:rPr>
        <w:t xml:space="preserve"> </w:t>
      </w:r>
      <w:r w:rsidR="003F26D6">
        <w:rPr>
          <w:rFonts w:cs="Times New Roman"/>
          <w:szCs w:val="24"/>
        </w:rPr>
        <w:fldChar w:fldCharType="begin"/>
      </w:r>
      <w:r w:rsidR="0048032C">
        <w:rPr>
          <w:rFonts w:cs="Times New Roman"/>
          <w:szCs w:val="24"/>
        </w:rPr>
        <w:instrText xml:space="preserve"> ADDIN EN.CITE &lt;EndNote&gt;&lt;Cite AuthorYear="1"&gt;&lt;Author&gt;Lytle&lt;/Author&gt;&lt;Year&gt;2004&lt;/Year&gt;&lt;RecNum&gt;95&lt;/RecNum&gt;&lt;DisplayText&gt;Lytle (2004)&lt;/DisplayText&gt;&lt;record&gt;&lt;rec-number&gt;95&lt;/rec-number&gt;&lt;foreign-keys&gt;&lt;key app="EN" db-id="azst9za9a2x00ke2t595perzex9rz5a59war" timestamp="0"&gt;95&lt;/key&gt;&lt;/foreign-keys&gt;&lt;ref-type name="Journal Article"&gt;17&lt;/ref-type&gt;&lt;contributors&gt;&lt;authors&gt;&lt;author&gt;Lytle, D.A., &amp;amp; Poff, N.L.&lt;/author&gt;&lt;/authors&gt;&lt;/contributors&gt;&lt;titles&gt;&lt;title&gt;Adaptation to Natural Flow Regimes&lt;/title&gt;&lt;secondary-title&gt;Trends in Ecology and Evolution&lt;/secondary-title&gt;&lt;/titles&gt;&lt;pages&gt;94-100&lt;/pages&gt;&lt;volume&gt;19&lt;/volume&gt;&lt;number&gt;2&lt;/number&gt;&lt;dates&gt;&lt;year&gt;2004&lt;/year&gt;&lt;/dates&gt;&lt;urls&gt;&lt;/urls&gt;&lt;electronic-resource-num&gt;10.1016/j.tree.2003.10.002&lt;/electronic-resource-num&gt;&lt;/record&gt;&lt;/Cite&gt;&lt;/EndNote&gt;</w:instrText>
      </w:r>
      <w:r w:rsidR="003F26D6">
        <w:rPr>
          <w:rFonts w:cs="Times New Roman"/>
          <w:szCs w:val="24"/>
        </w:rPr>
        <w:fldChar w:fldCharType="separate"/>
      </w:r>
      <w:r w:rsidR="0048032C">
        <w:rPr>
          <w:rFonts w:cs="Times New Roman"/>
          <w:noProof/>
          <w:szCs w:val="24"/>
        </w:rPr>
        <w:t>Lytle (2004)</w:t>
      </w:r>
      <w:r w:rsidR="003F26D6">
        <w:rPr>
          <w:rFonts w:cs="Times New Roman"/>
          <w:szCs w:val="24"/>
        </w:rPr>
        <w:fldChar w:fldCharType="end"/>
      </w:r>
      <w:r>
        <w:rPr>
          <w:rFonts w:cs="Times New Roman"/>
          <w:szCs w:val="24"/>
        </w:rPr>
        <w:t xml:space="preserve">). </w:t>
      </w:r>
      <w:r w:rsidR="00D6662A">
        <w:rPr>
          <w:rFonts w:cs="Times New Roman"/>
          <w:szCs w:val="24"/>
        </w:rPr>
        <w:t xml:space="preserve">Variation in disturbance type can impact the population response. </w:t>
      </w:r>
      <w:r w:rsidR="00AC5D94">
        <w:rPr>
          <w:rFonts w:cs="Times New Roman"/>
          <w:szCs w:val="24"/>
        </w:rPr>
        <w:t>Short-term p</w:t>
      </w:r>
      <w:r w:rsidR="00D6662A">
        <w:rPr>
          <w:rFonts w:cs="Times New Roman"/>
          <w:szCs w:val="24"/>
        </w:rPr>
        <w:t>ulse disturbances like floods</w:t>
      </w:r>
      <w:r w:rsidR="00AC5D94">
        <w:rPr>
          <w:rFonts w:cs="Times New Roman"/>
          <w:szCs w:val="24"/>
        </w:rPr>
        <w:t xml:space="preserve"> </w:t>
      </w:r>
      <w:r w:rsidR="00D6662A">
        <w:rPr>
          <w:rFonts w:cs="Times New Roman"/>
          <w:szCs w:val="24"/>
        </w:rPr>
        <w:t xml:space="preserve">often cause immediate mortality but may have a rejuvenating effect on the ecosystem. On the other hand, press disturbances often arise slowly and then reach a constant level that is maintained, </w:t>
      </w:r>
      <w:r w:rsidR="00AC5D94">
        <w:rPr>
          <w:rFonts w:cs="Times New Roman"/>
          <w:szCs w:val="24"/>
        </w:rPr>
        <w:t>like sedimentation processes (</w:t>
      </w:r>
      <w:r w:rsidR="00595DFE">
        <w:rPr>
          <w:rFonts w:cs="Times New Roman"/>
          <w:szCs w:val="24"/>
        </w:rPr>
        <w:t>Lake 2000</w:t>
      </w:r>
      <w:r w:rsidR="00AC5D94">
        <w:rPr>
          <w:rFonts w:cs="Times New Roman"/>
          <w:szCs w:val="24"/>
        </w:rPr>
        <w:t>)</w:t>
      </w:r>
      <w:r w:rsidR="00595DFE">
        <w:rPr>
          <w:rFonts w:cs="Times New Roman"/>
          <w:szCs w:val="24"/>
        </w:rPr>
        <w:t>.</w:t>
      </w:r>
      <w:r w:rsidR="00081D95">
        <w:rPr>
          <w:rFonts w:cs="Times New Roman"/>
          <w:szCs w:val="24"/>
        </w:rPr>
        <w:t xml:space="preserve"> Changes in the timing, frequency, and magnitude of disturbances impact population regulation and community structure (Lytle et al 2007). </w:t>
      </w:r>
      <w:r w:rsidR="00595DFE">
        <w:rPr>
          <w:rFonts w:cs="Times New Roman"/>
          <w:szCs w:val="24"/>
        </w:rPr>
        <w:t xml:space="preserve"> </w:t>
      </w:r>
      <w:r w:rsidR="00AC5D94">
        <w:rPr>
          <w:rFonts w:cs="Times New Roman"/>
          <w:szCs w:val="24"/>
        </w:rPr>
        <w:t xml:space="preserve">As human activity alters disturbance regimes and novel environments </w:t>
      </w:r>
      <w:r w:rsidR="00D11C1F">
        <w:rPr>
          <w:rFonts w:cs="Times New Roman"/>
          <w:szCs w:val="24"/>
        </w:rPr>
        <w:t>are</w:t>
      </w:r>
      <w:r w:rsidR="00081D95">
        <w:rPr>
          <w:rFonts w:cs="Times New Roman"/>
          <w:szCs w:val="24"/>
        </w:rPr>
        <w:t xml:space="preserve"> projected for the future</w:t>
      </w:r>
      <w:r w:rsidR="00AC5D94">
        <w:rPr>
          <w:rFonts w:cs="Times New Roman"/>
          <w:szCs w:val="24"/>
        </w:rPr>
        <w:t xml:space="preserve">, </w:t>
      </w:r>
      <w:r w:rsidR="00081D95">
        <w:rPr>
          <w:rFonts w:cs="Times New Roman"/>
          <w:szCs w:val="24"/>
        </w:rPr>
        <w:t>models can forecast how these changes will impact local populations.</w:t>
      </w:r>
    </w:p>
    <w:p w14:paraId="2517FFBA" w14:textId="5EB3C3D4" w:rsidR="0071238C" w:rsidRPr="00595DFE" w:rsidRDefault="001B717A" w:rsidP="00A357C7">
      <w:pPr>
        <w:rPr>
          <w:rFonts w:cs="Times New Roman"/>
          <w:szCs w:val="24"/>
        </w:rPr>
      </w:pPr>
      <w:r>
        <w:rPr>
          <w:rFonts w:cs="Times New Roman"/>
          <w:szCs w:val="24"/>
        </w:rPr>
        <w:t>In addition, density dependence is a common ecological phenomenon within populations, especially insects and invertebrates</w:t>
      </w:r>
      <w:r w:rsidR="0048032C">
        <w:rPr>
          <w:rFonts w:cs="Times New Roman"/>
          <w:szCs w:val="24"/>
        </w:rPr>
        <w:t xml:space="preserve"> </w:t>
      </w:r>
      <w:r w:rsidR="0048032C">
        <w:rPr>
          <w:rFonts w:cs="Times New Roman"/>
          <w:szCs w:val="24"/>
        </w:rPr>
        <w:fldChar w:fldCharType="begin"/>
      </w:r>
      <w:r w:rsidR="0048032C">
        <w:rPr>
          <w:rFonts w:cs="Times New Roman"/>
          <w:szCs w:val="24"/>
        </w:rPr>
        <w:instrText xml:space="preserve"> ADDIN EN.CITE &lt;EndNote&gt;&lt;Cite&gt;&lt;Author&gt;Brook&lt;/Author&gt;&lt;Year&gt;2006&lt;/Year&gt;&lt;RecNum&gt;214&lt;/RecNum&gt;&lt;DisplayText&gt;(Brook 2006)&lt;/DisplayText&gt;&lt;record&gt;&lt;rec-number&gt;214&lt;/rec-number&gt;&lt;foreign-keys&gt;&lt;key app="EN" db-id="azst9za9a2x00ke2t595perzex9rz5a59war" timestamp="1675645170"&gt;214&lt;/key&gt;&lt;/foreign-keys&gt;&lt;ref-type name="Journal Article"&gt;17&lt;/ref-type&gt;&lt;contributors&gt;&lt;authors&gt;&lt;author&gt;Brook, B.W., &amp;amp; Bradshaw, C.J.A.&lt;/author&gt;&lt;/authors&gt;&lt;/contributors&gt;&lt;titles&gt;&lt;title&gt;Strength of evidence for density dependence in abundance time series of 1198 species&lt;/title&gt;&lt;secondary-title&gt;Ecology&lt;/secondary-title&gt;&lt;/titles&gt;&lt;periodical&gt;&lt;full-title&gt;Ecology&lt;/full-title&gt;&lt;/periodical&gt;&lt;pages&gt;114501451&lt;/pages&gt;&lt;volume&gt;87&lt;/volume&gt;&lt;number&gt;6&lt;/number&gt;&lt;dates&gt;&lt;year&gt;2006&lt;/year&gt;&lt;/dates&gt;&lt;urls&gt;&lt;/urls&gt;&lt;electronic-resource-num&gt; https://doi.org/10.1890&lt;/electronic-resource-num&gt;&lt;/record&gt;&lt;/Cite&gt;&lt;/EndNote&gt;</w:instrText>
      </w:r>
      <w:r w:rsidR="0048032C">
        <w:rPr>
          <w:rFonts w:cs="Times New Roman"/>
          <w:szCs w:val="24"/>
        </w:rPr>
        <w:fldChar w:fldCharType="separate"/>
      </w:r>
      <w:r w:rsidR="0048032C">
        <w:rPr>
          <w:rFonts w:cs="Times New Roman"/>
          <w:noProof/>
          <w:szCs w:val="24"/>
        </w:rPr>
        <w:t>(Brook 2006)</w:t>
      </w:r>
      <w:r w:rsidR="0048032C">
        <w:rPr>
          <w:rFonts w:cs="Times New Roman"/>
          <w:szCs w:val="24"/>
        </w:rPr>
        <w:fldChar w:fldCharType="end"/>
      </w:r>
      <w:r>
        <w:rPr>
          <w:rFonts w:cs="Times New Roman"/>
          <w:szCs w:val="24"/>
        </w:rPr>
        <w:t>. As populations density increases, the per capi</w:t>
      </w:r>
      <w:r w:rsidR="00A357C7">
        <w:rPr>
          <w:rFonts w:cs="Times New Roman"/>
          <w:szCs w:val="24"/>
        </w:rPr>
        <w:t>t</w:t>
      </w:r>
      <w:r>
        <w:rPr>
          <w:rFonts w:cs="Times New Roman"/>
          <w:szCs w:val="24"/>
        </w:rPr>
        <w:t>a population growth rate decreases, allowing populations to stabilize at an equilibrium density, known as carrying capacit</w:t>
      </w:r>
      <w:r w:rsidR="0048032C">
        <w:rPr>
          <w:rFonts w:cs="Times New Roman"/>
          <w:szCs w:val="24"/>
        </w:rPr>
        <w:t xml:space="preserve">y. </w:t>
      </w:r>
      <w:r w:rsidR="00AA2E6F">
        <w:rPr>
          <w:rFonts w:cs="Times New Roman"/>
          <w:szCs w:val="24"/>
        </w:rPr>
        <w:t xml:space="preserve">This process is caused by limitations in food availability, predation, competition, and disease </w:t>
      </w:r>
      <w:r w:rsidR="00510CB6">
        <w:rPr>
          <w:rFonts w:cs="Times New Roman"/>
          <w:szCs w:val="24"/>
        </w:rPr>
        <w:fldChar w:fldCharType="begin"/>
      </w:r>
      <w:r w:rsidR="00510CB6">
        <w:rPr>
          <w:rFonts w:cs="Times New Roman"/>
          <w:szCs w:val="24"/>
        </w:rPr>
        <w:instrText xml:space="preserve"> ADDIN EN.CITE &lt;EndNote&gt;&lt;Cite&gt;&lt;Author&gt;Sibly&lt;/Author&gt;&lt;Year&gt;2002&lt;/Year&gt;&lt;RecNum&gt;216&lt;/RecNum&gt;&lt;DisplayText&gt;(Sibly 2002)&lt;/DisplayText&gt;&lt;record&gt;&lt;rec-number&gt;216&lt;/rec-number&gt;&lt;foreign-keys&gt;&lt;key app="EN" db-id="azst9za9a2x00ke2t595perzex9rz5a59war" timestamp="1675892180"&gt;216&lt;/key&gt;&lt;/foreign-keys&gt;&lt;ref-type name="Journal Article"&gt;17&lt;/ref-type&gt;&lt;contributors&gt;&lt;authors&gt;&lt;author&gt;Sibly, R. M., &amp;amp; Hone, J.&lt;/author&gt;&lt;/authors&gt;&lt;/contributors&gt;&lt;titles&gt;&lt;title&gt;Population growth rate and its determinants: an overview&lt;/title&gt;&lt;secondary-title&gt;Philosophical Transactions of the Royal Society B&lt;/secondary-title&gt;&lt;/titles&gt;&lt;periodical&gt;&lt;full-title&gt;Philosophical Transactions of the Royal Society B&lt;/full-title&gt;&lt;/periodical&gt;&lt;pages&gt;1153–1170&lt;/pages&gt;&lt;volume&gt;357&lt;/volume&gt;&lt;dates&gt;&lt;year&gt;2002&lt;/year&gt;&lt;/dates&gt;&lt;urls&gt;&lt;/urls&gt;&lt;electronic-resource-num&gt;10.1098/rstb.2002.1117&lt;/electronic-resource-num&gt;&lt;/record&gt;&lt;/Cite&gt;&lt;/EndNote&gt;</w:instrText>
      </w:r>
      <w:r w:rsidR="00510CB6">
        <w:rPr>
          <w:rFonts w:cs="Times New Roman"/>
          <w:szCs w:val="24"/>
        </w:rPr>
        <w:fldChar w:fldCharType="separate"/>
      </w:r>
      <w:r w:rsidR="00510CB6">
        <w:rPr>
          <w:rFonts w:cs="Times New Roman"/>
          <w:noProof/>
          <w:szCs w:val="24"/>
        </w:rPr>
        <w:t>(Sibly 2002)</w:t>
      </w:r>
      <w:r w:rsidR="00510CB6">
        <w:rPr>
          <w:rFonts w:cs="Times New Roman"/>
          <w:szCs w:val="24"/>
        </w:rPr>
        <w:fldChar w:fldCharType="end"/>
      </w:r>
      <w:r w:rsidR="00510CB6">
        <w:rPr>
          <w:rFonts w:cs="Times New Roman"/>
          <w:szCs w:val="24"/>
        </w:rPr>
        <w:t xml:space="preserve">. </w:t>
      </w:r>
      <w:r w:rsidR="00A357C7">
        <w:rPr>
          <w:rFonts w:cs="Times New Roman"/>
          <w:szCs w:val="24"/>
        </w:rPr>
        <w:t xml:space="preserve"> </w:t>
      </w:r>
    </w:p>
    <w:p w14:paraId="2DB175BB" w14:textId="3A4E1261" w:rsidR="00116854" w:rsidRPr="0071238C" w:rsidRDefault="0071238C" w:rsidP="0071238C">
      <w:pPr>
        <w:rPr>
          <w:rFonts w:cs="Times New Roman"/>
          <w:szCs w:val="24"/>
        </w:rPr>
      </w:pPr>
      <w:r>
        <w:rPr>
          <w:rFonts w:cs="Times New Roman"/>
          <w:szCs w:val="24"/>
        </w:rPr>
        <w:t>We introduce a population matrix model that integrates the unifying themes of thermal equilibrium hypothesis, disturbance response, and density dependence in population ecology for organisms of interest.</w:t>
      </w:r>
      <w:r w:rsidR="00BB5283">
        <w:rPr>
          <w:rFonts w:cs="Times New Roman"/>
          <w:szCs w:val="24"/>
        </w:rPr>
        <w:t xml:space="preserve"> Applying a population matrix model that can accommodate seasonality, disturbance, and density dependence is a novel approach to link the fields of theoretical ecology to applied ecology. This framework can be used to give a better understanding of how populations respond to variety of interacting environmental forces, and forecast how large-scale shifts in seasonality and disturbance due to climate change or anthropogenic management can impact populations. We hypothesize that we can recreate ob</w:t>
      </w:r>
      <w:commentRangeStart w:id="1"/>
      <w:r w:rsidR="00116854" w:rsidRPr="0071238C">
        <w:rPr>
          <w:rFonts w:cs="Times New Roman"/>
          <w:szCs w:val="24"/>
        </w:rPr>
        <w:t>servable trends in population responses</w:t>
      </w:r>
      <w:r w:rsidR="00BB5283">
        <w:rPr>
          <w:rFonts w:cs="Times New Roman"/>
          <w:szCs w:val="24"/>
        </w:rPr>
        <w:t xml:space="preserve"> related to the Thermal Equilibrium Hypothesis, disturbance ecology, and density dependence using</w:t>
      </w:r>
      <w:r w:rsidR="00116854" w:rsidRPr="0071238C">
        <w:rPr>
          <w:rFonts w:cs="Times New Roman"/>
          <w:szCs w:val="24"/>
        </w:rPr>
        <w:t xml:space="preserve"> </w:t>
      </w:r>
      <w:r w:rsidR="00BB5283">
        <w:rPr>
          <w:rFonts w:cs="Times New Roman"/>
          <w:szCs w:val="24"/>
        </w:rPr>
        <w:t>this approach</w:t>
      </w:r>
      <w:r w:rsidR="00116854" w:rsidRPr="0071238C">
        <w:rPr>
          <w:rFonts w:cs="Times New Roman"/>
          <w:szCs w:val="24"/>
        </w:rPr>
        <w:t xml:space="preserve"> that incorporates species’ responses to environmental changes.</w:t>
      </w:r>
      <w:commentRangeEnd w:id="1"/>
      <w:r>
        <w:rPr>
          <w:rStyle w:val="CommentReference"/>
        </w:rPr>
        <w:commentReference w:id="1"/>
      </w:r>
    </w:p>
    <w:p w14:paraId="1AC8C6EE" w14:textId="77777777" w:rsidR="00236ED8" w:rsidRDefault="003F4809" w:rsidP="00C7211C">
      <w:pPr>
        <w:rPr>
          <w:rFonts w:cs="Times New Roman"/>
          <w:szCs w:val="24"/>
        </w:rPr>
      </w:pPr>
      <w:r w:rsidRPr="003A0761">
        <w:rPr>
          <w:rFonts w:cs="Times New Roman"/>
          <w:szCs w:val="24"/>
        </w:rPr>
        <w:t>Methods</w:t>
      </w:r>
    </w:p>
    <w:p w14:paraId="5F2E76F2" w14:textId="68B249DE" w:rsidR="00C7211C" w:rsidRDefault="00C7211C" w:rsidP="00C7211C">
      <w:pPr>
        <w:rPr>
          <w:rFonts w:cs="Times New Roman"/>
          <w:szCs w:val="24"/>
        </w:rPr>
      </w:pPr>
      <w:r>
        <w:rPr>
          <w:rFonts w:cs="Times New Roman"/>
          <w:szCs w:val="24"/>
        </w:rPr>
        <w:t>Model Description</w:t>
      </w:r>
    </w:p>
    <w:p w14:paraId="4AA8A846" w14:textId="335AEC73" w:rsidR="00C7211C" w:rsidRDefault="00C7211C" w:rsidP="00C7211C">
      <w:pPr>
        <w:jc w:val="both"/>
        <w:rPr>
          <w:rFonts w:cs="Times New Roman"/>
          <w:szCs w:val="24"/>
        </w:rPr>
      </w:pPr>
      <w:r>
        <w:rPr>
          <w:rFonts w:cs="Times New Roman"/>
          <w:szCs w:val="24"/>
        </w:rPr>
        <w:t>Stage-structured population models use matrix multiplication to incrementally step populations forward in time using the notation</w:t>
      </w:r>
    </w:p>
    <w:p w14:paraId="52C7BD58" w14:textId="6156A4DA" w:rsidR="00760958" w:rsidRPr="00760958" w:rsidRDefault="00000000" w:rsidP="00760958">
      <w:pPr>
        <w:pStyle w:val="Caption"/>
        <w:keepNext/>
        <w:rPr>
          <w:rFonts w:cs="Times New Roman"/>
          <w:i w:val="0"/>
          <w:color w:val="auto"/>
          <w:sz w:val="24"/>
          <w:szCs w:val="24"/>
        </w:rPr>
      </w:pPr>
      <m:oMathPara>
        <m:oMath>
          <m:eqArr>
            <m:eqArrPr>
              <m:maxDist m:val="1"/>
              <m:ctrlPr>
                <w:rPr>
                  <w:rFonts w:ascii="Cambria Math" w:hAnsi="Cambria Math" w:cs="Times New Roman"/>
                  <w:color w:val="auto"/>
                  <w:sz w:val="24"/>
                  <w:szCs w:val="24"/>
                </w:rPr>
              </m:ctrlPr>
            </m:eqArrPr>
            <m:e>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t+1</m:t>
                  </m:r>
                </m:e>
              </m:d>
              <m:r>
                <w:rPr>
                  <w:rFonts w:ascii="Cambria Math" w:hAnsi="Cambria Math" w:cs="Times New Roman"/>
                  <w:color w:val="auto"/>
                  <w:sz w:val="24"/>
                  <w:szCs w:val="24"/>
                </w:rPr>
                <m:t>=</m:t>
              </m:r>
              <m:sSub>
                <m:sSubPr>
                  <m:ctrlPr>
                    <w:rPr>
                      <w:rFonts w:ascii="Cambria Math" w:hAnsi="Cambria Math" w:cs="Times New Roman"/>
                      <w:b/>
                      <w:bCs/>
                      <w:color w:val="auto"/>
                      <w:sz w:val="24"/>
                      <w:szCs w:val="24"/>
                    </w:rPr>
                  </m:ctrlPr>
                </m:sSubPr>
                <m:e>
                  <m:r>
                    <m:rPr>
                      <m:sty m:val="bi"/>
                    </m:rPr>
                    <w:rPr>
                      <w:rFonts w:ascii="Cambria Math" w:hAnsi="Cambria Math" w:cs="Times New Roman"/>
                      <w:color w:val="auto"/>
                      <w:sz w:val="24"/>
                      <w:szCs w:val="24"/>
                    </w:rPr>
                    <m:t>A</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sSub>
                <m:sSubPr>
                  <m:ctrlPr>
                    <w:rPr>
                      <w:rFonts w:ascii="Cambria Math" w:hAnsi="Cambria Math" w:cs="Times New Roman"/>
                      <w:color w:val="auto"/>
                      <w:sz w:val="24"/>
                      <w:szCs w:val="24"/>
                    </w:rPr>
                  </m:ctrlPr>
                </m:sSubPr>
                <m:e>
                  <m:r>
                    <m:rPr>
                      <m:sty m:val="bi"/>
                    </m:rPr>
                    <w:rPr>
                      <w:rFonts w:ascii="Cambria Math" w:hAnsi="Cambria Math" w:cs="Times New Roman"/>
                      <w:color w:val="auto"/>
                      <w:sz w:val="24"/>
                      <w:szCs w:val="24"/>
                    </w:rPr>
                    <m:t>n</m:t>
                  </m:r>
                </m:e>
                <m:sub>
                  <m:r>
                    <w:rPr>
                      <w:rFonts w:ascii="Cambria Math" w:hAnsi="Cambria Math" w:cs="Times New Roman"/>
                      <w:color w:val="auto"/>
                      <w:sz w:val="24"/>
                      <w:szCs w:val="24"/>
                    </w:rPr>
                    <m:t>i</m:t>
                  </m:r>
                </m:sub>
              </m:sSub>
              <m:d>
                <m:dPr>
                  <m:ctrlPr>
                    <w:rPr>
                      <w:rFonts w:ascii="Cambria Math" w:hAnsi="Cambria Math" w:cs="Times New Roman"/>
                      <w:color w:val="auto"/>
                      <w:sz w:val="24"/>
                      <w:szCs w:val="24"/>
                    </w:rPr>
                  </m:ctrlPr>
                </m:dPr>
                <m:e>
                  <m:r>
                    <w:rPr>
                      <w:rFonts w:ascii="Cambria Math" w:hAnsi="Cambria Math" w:cs="Times New Roman"/>
                      <w:color w:val="auto"/>
                      <w:sz w:val="24"/>
                      <w:szCs w:val="24"/>
                    </w:rPr>
                    <m:t>t</m:t>
                  </m:r>
                </m:e>
              </m:d>
              <m:r>
                <w:rPr>
                  <w:rFonts w:ascii="Cambria Math" w:hAnsi="Cambria Math" w:cs="Times New Roman"/>
                  <w:color w:val="auto"/>
                  <w:sz w:val="24"/>
                  <w:szCs w:val="24"/>
                </w:rPr>
                <m:t xml:space="preserve"> #</m:t>
              </m:r>
              <m:d>
                <m:dPr>
                  <m:ctrlPr>
                    <w:rPr>
                      <w:rFonts w:ascii="Cambria Math" w:hAnsi="Cambria Math" w:cs="Times New Roman"/>
                      <w:color w:val="auto"/>
                      <w:sz w:val="24"/>
                      <w:szCs w:val="24"/>
                    </w:rPr>
                  </m:ctrlPr>
                </m:dPr>
                <m:e>
                  <m:r>
                    <w:rPr>
                      <w:rFonts w:ascii="Cambria Math" w:hAnsi="Cambria Math" w:cs="Times New Roman"/>
                      <w:color w:val="auto"/>
                      <w:sz w:val="24"/>
                      <w:szCs w:val="24"/>
                    </w:rPr>
                    <m:t>1</m:t>
                  </m:r>
                </m:e>
              </m:d>
            </m:e>
          </m:eqArr>
        </m:oMath>
      </m:oMathPara>
    </w:p>
    <w:p w14:paraId="53FF33A2" w14:textId="77777777" w:rsidR="00760958" w:rsidRPr="00760958" w:rsidRDefault="00760958" w:rsidP="00760958">
      <w:pPr>
        <w:rPr>
          <w:rFonts w:cs="Times New Roman"/>
        </w:rPr>
      </w:pPr>
    </w:p>
    <w:p w14:paraId="629C7AFF" w14:textId="056B258D" w:rsidR="00C7211C" w:rsidRDefault="00C7211C" w:rsidP="00C7211C">
      <w:pPr>
        <w:jc w:val="both"/>
        <w:rPr>
          <w:rFonts w:cs="Times New Roman"/>
          <w:szCs w:val="24"/>
        </w:rPr>
      </w:pPr>
      <w:r>
        <w:rPr>
          <w:rFonts w:cs="Times New Roman"/>
          <w:szCs w:val="24"/>
        </w:rPr>
        <w:t xml:space="preserve">in which </w:t>
      </w:r>
      <w:r w:rsidRPr="00DC40B1">
        <w:rPr>
          <w:rFonts w:cs="Times New Roman"/>
          <w:b/>
          <w:bCs/>
          <w:i/>
          <w:iCs/>
          <w:szCs w:val="24"/>
        </w:rPr>
        <w:t>n</w:t>
      </w:r>
      <w:r w:rsidRPr="00DC40B1">
        <w:rPr>
          <w:rFonts w:cs="Times New Roman"/>
          <w:i/>
          <w:iCs/>
          <w:szCs w:val="24"/>
          <w:vertAlign w:val="subscript"/>
        </w:rPr>
        <w:t>i</w:t>
      </w:r>
      <w:r w:rsidRPr="00DC40B1">
        <w:rPr>
          <w:rFonts w:cs="Times New Roman"/>
          <w:i/>
          <w:iCs/>
          <w:szCs w:val="24"/>
        </w:rPr>
        <w:t>(t)</w:t>
      </w:r>
      <w:r>
        <w:rPr>
          <w:rFonts w:cs="Times New Roman"/>
          <w:szCs w:val="24"/>
        </w:rPr>
        <w:t xml:space="preserve">, the stage-class abundances for species </w:t>
      </w:r>
      <w:r w:rsidRPr="00861F7D">
        <w:rPr>
          <w:rFonts w:cs="Times New Roman"/>
          <w:i/>
          <w:iCs/>
          <w:szCs w:val="24"/>
        </w:rPr>
        <w:t>i</w:t>
      </w:r>
      <w:r>
        <w:rPr>
          <w:rFonts w:cs="Times New Roman"/>
          <w:szCs w:val="24"/>
        </w:rPr>
        <w:t xml:space="preserve"> at </w:t>
      </w:r>
      <w:r w:rsidRPr="00861F7D">
        <w:rPr>
          <w:rFonts w:cs="Times New Roman"/>
          <w:szCs w:val="24"/>
        </w:rPr>
        <w:t xml:space="preserve">time </w:t>
      </w:r>
      <w:r w:rsidRPr="00861F7D">
        <w:rPr>
          <w:rFonts w:cs="Times New Roman"/>
          <w:i/>
          <w:iCs/>
          <w:szCs w:val="24"/>
        </w:rPr>
        <w:t>t</w:t>
      </w:r>
      <w:r w:rsidRPr="00861F7D">
        <w:rPr>
          <w:rFonts w:cs="Times New Roman"/>
          <w:szCs w:val="24"/>
        </w:rPr>
        <w:t xml:space="preserve"> are multiplied by </w:t>
      </w:r>
      <w:r w:rsidRPr="00861F7D">
        <w:rPr>
          <w:rFonts w:cs="Times New Roman"/>
          <w:b/>
          <w:bCs/>
          <w:i/>
          <w:iCs/>
          <w:szCs w:val="24"/>
        </w:rPr>
        <w:t>A</w:t>
      </w:r>
      <w:r w:rsidRPr="00861F7D">
        <w:rPr>
          <w:rFonts w:cs="Times New Roman"/>
          <w:b/>
          <w:bCs/>
          <w:i/>
          <w:iCs/>
          <w:szCs w:val="24"/>
          <w:vertAlign w:val="subscript"/>
        </w:rPr>
        <w:t>i</w:t>
      </w:r>
      <w:r w:rsidRPr="00861F7D">
        <w:rPr>
          <w:rFonts w:cs="Times New Roman"/>
          <w:i/>
          <w:iCs/>
          <w:szCs w:val="24"/>
        </w:rPr>
        <w:t>(t)</w:t>
      </w:r>
      <w:r w:rsidRPr="00861F7D">
        <w:rPr>
          <w:rFonts w:cs="Times New Roman"/>
          <w:szCs w:val="24"/>
        </w:rPr>
        <w:t xml:space="preserve">, the transition matrix for that species under certain environmental conditions over time </w:t>
      </w:r>
      <w:r w:rsidRPr="00861F7D">
        <w:rPr>
          <w:rFonts w:cs="Times New Roman"/>
          <w:i/>
          <w:iCs/>
          <w:szCs w:val="24"/>
        </w:rPr>
        <w:t>t</w:t>
      </w:r>
      <w:r w:rsidRPr="00861F7D">
        <w:rPr>
          <w:rFonts w:cs="Times New Roman"/>
          <w:szCs w:val="24"/>
        </w:rPr>
        <w:t xml:space="preserve">, which results in </w:t>
      </w:r>
      <w:r w:rsidRPr="00861F7D">
        <w:rPr>
          <w:rFonts w:cs="Times New Roman"/>
          <w:b/>
          <w:bCs/>
          <w:i/>
          <w:iCs/>
          <w:szCs w:val="24"/>
        </w:rPr>
        <w:t>n</w:t>
      </w:r>
      <w:r w:rsidRPr="00861F7D">
        <w:rPr>
          <w:rFonts w:cs="Times New Roman"/>
          <w:i/>
          <w:iCs/>
          <w:szCs w:val="24"/>
          <w:vertAlign w:val="subscript"/>
        </w:rPr>
        <w:t>i</w:t>
      </w:r>
      <w:r w:rsidRPr="00861F7D">
        <w:rPr>
          <w:rFonts w:cs="Times New Roman"/>
          <w:i/>
          <w:iCs/>
          <w:szCs w:val="24"/>
        </w:rPr>
        <w:t>(t+1)</w:t>
      </w:r>
      <w:r w:rsidRPr="00861F7D">
        <w:rPr>
          <w:rFonts w:cs="Times New Roman"/>
          <w:szCs w:val="24"/>
        </w:rPr>
        <w:t>, the stage-class abundances for species</w:t>
      </w:r>
      <w:r w:rsidRPr="00861F7D">
        <w:rPr>
          <w:rFonts w:cs="Times New Roman"/>
          <w:i/>
          <w:iCs/>
          <w:szCs w:val="24"/>
        </w:rPr>
        <w:t xml:space="preserve"> i </w:t>
      </w:r>
      <w:r w:rsidRPr="00861F7D">
        <w:rPr>
          <w:rFonts w:cs="Times New Roman"/>
          <w:szCs w:val="24"/>
        </w:rPr>
        <w:t>in the next time</w:t>
      </w:r>
      <w:r w:rsidR="00EC1E96">
        <w:rPr>
          <w:rFonts w:cs="Times New Roman"/>
          <w:szCs w:val="24"/>
        </w:rPr>
        <w:t xml:space="preserve">step </w:t>
      </w:r>
      <w:r w:rsidR="00EC1E96">
        <w:rPr>
          <w:rFonts w:cs="Times New Roman"/>
          <w:szCs w:val="24"/>
        </w:rPr>
        <w:fldChar w:fldCharType="begin"/>
      </w:r>
      <w:r w:rsidR="00EC1E96">
        <w:rPr>
          <w:rFonts w:cs="Times New Roman"/>
          <w:szCs w:val="24"/>
        </w:rPr>
        <w:instrText xml:space="preserve"> ADDIN EN.CITE &lt;EndNote&gt;&lt;Cite&gt;&lt;Author&gt;Caswell&lt;/Author&gt;&lt;Year&gt;2001&lt;/Year&gt;&lt;RecNum&gt;161&lt;/RecNum&gt;&lt;DisplayText&gt;(Caswell 2001)&lt;/DisplayText&gt;&lt;record&gt;&lt;rec-number&gt;161&lt;/rec-number&gt;&lt;foreign-keys&gt;&lt;key app="EN" db-id="azst9za9a2x00ke2t595perzex9rz5a59war" timestamp="0"&gt;161&lt;/key&gt;&lt;/foreign-keys&gt;&lt;ref-type name="Book"&gt;6&lt;/ref-type&gt;&lt;contributors&gt;&lt;authors&gt;&lt;author&gt;Caswell, H. &lt;/author&gt;&lt;/authors&gt;&lt;/contributors&gt;&lt;titles&gt;&lt;title&gt;Matrix Population Models&lt;/title&gt;&lt;/titles&gt;&lt;edition&gt;2nd&lt;/edition&gt;&lt;dates&gt;&lt;year&gt;2001&lt;/year&gt;&lt;/dates&gt;&lt;pub-location&gt;Sunderland, MA&lt;/pub-location&gt;&lt;publisher&gt;Sinauer Associates&lt;/publisher&gt;&lt;isbn&gt;978-0878930968&lt;/isbn&gt;&lt;urls&gt;&lt;/urls&gt;&lt;/record&gt;&lt;/Cite&gt;&lt;/EndNote&gt;</w:instrText>
      </w:r>
      <w:r w:rsidR="00EC1E96">
        <w:rPr>
          <w:rFonts w:cs="Times New Roman"/>
          <w:szCs w:val="24"/>
        </w:rPr>
        <w:fldChar w:fldCharType="separate"/>
      </w:r>
      <w:r w:rsidR="00EC1E96">
        <w:rPr>
          <w:rFonts w:cs="Times New Roman"/>
          <w:noProof/>
          <w:szCs w:val="24"/>
        </w:rPr>
        <w:t>(Caswell 2001)</w:t>
      </w:r>
      <w:r w:rsidR="00EC1E96">
        <w:rPr>
          <w:rFonts w:cs="Times New Roman"/>
          <w:szCs w:val="24"/>
        </w:rPr>
        <w:fldChar w:fldCharType="end"/>
      </w:r>
      <w:r w:rsidRPr="00861F7D">
        <w:rPr>
          <w:rFonts w:cs="Times New Roman"/>
          <w:szCs w:val="24"/>
        </w:rPr>
        <w:t>.</w:t>
      </w:r>
      <w:r w:rsidRPr="008E35B8">
        <w:rPr>
          <w:rFonts w:cs="Times New Roman"/>
          <w:szCs w:val="24"/>
        </w:rPr>
        <w:t xml:space="preserve"> </w:t>
      </w:r>
    </w:p>
    <w:p w14:paraId="28277BF4" w14:textId="38402792" w:rsidR="00C7211C" w:rsidRDefault="00C7211C" w:rsidP="00C7211C">
      <w:pPr>
        <w:jc w:val="both"/>
        <w:rPr>
          <w:rFonts w:cs="Times New Roman"/>
          <w:szCs w:val="24"/>
        </w:rPr>
      </w:pPr>
      <w:r>
        <w:rPr>
          <w:rFonts w:cs="Times New Roman"/>
          <w:szCs w:val="24"/>
        </w:rPr>
        <w:t xml:space="preserve">The transition matrix </w:t>
      </w:r>
      <w:r w:rsidRPr="00DC40B1">
        <w:rPr>
          <w:rFonts w:cs="Times New Roman"/>
          <w:b/>
          <w:bCs/>
          <w:i/>
          <w:iCs/>
          <w:szCs w:val="24"/>
        </w:rPr>
        <w:t>A</w:t>
      </w:r>
      <w:r w:rsidRPr="00DC40B1">
        <w:rPr>
          <w:rFonts w:cs="Times New Roman"/>
          <w:b/>
          <w:bCs/>
          <w:i/>
          <w:iCs/>
          <w:szCs w:val="24"/>
          <w:vertAlign w:val="subscript"/>
        </w:rPr>
        <w:t>i</w:t>
      </w:r>
      <w:r w:rsidRPr="00DC40B1">
        <w:rPr>
          <w:rFonts w:cs="Times New Roman"/>
          <w:i/>
          <w:iCs/>
          <w:szCs w:val="24"/>
        </w:rPr>
        <w:t>(t)</w:t>
      </w:r>
      <w:r>
        <w:rPr>
          <w:rFonts w:cs="Times New Roman"/>
          <w:szCs w:val="24"/>
        </w:rPr>
        <w:t xml:space="preserve"> includes vital rate information for species </w:t>
      </w:r>
      <w:r w:rsidR="00295BBB">
        <w:rPr>
          <w:rFonts w:cs="Times New Roman"/>
          <w:szCs w:val="24"/>
        </w:rPr>
        <w:t>j</w:t>
      </w:r>
      <w:r>
        <w:rPr>
          <w:rFonts w:cs="Times New Roman"/>
          <w:szCs w:val="24"/>
        </w:rPr>
        <w:t xml:space="preserve"> with stages classes </w:t>
      </w:r>
      <w:r w:rsidR="00295BBB">
        <w:rPr>
          <w:rFonts w:cs="Times New Roman"/>
          <w:i/>
          <w:iCs/>
          <w:szCs w:val="24"/>
        </w:rPr>
        <w:t>i</w:t>
      </w:r>
      <w:r>
        <w:rPr>
          <w:rFonts w:cs="Times New Roman"/>
          <w:szCs w:val="24"/>
        </w:rPr>
        <w:t xml:space="preserve"> = 1, 2, 3 is noted below:</w:t>
      </w:r>
    </w:p>
    <w:p w14:paraId="4195206B" w14:textId="538101A5" w:rsidR="00760958" w:rsidRPr="00760958" w:rsidRDefault="00000000" w:rsidP="00760958">
      <w:pPr>
        <w:keepNext/>
        <w:jc w:val="both"/>
        <w:rPr>
          <w:rFonts w:cs="Times New Roman"/>
          <w:b/>
          <w:bCs/>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b/>
                      <w:bCs/>
                      <w:i/>
                      <w:szCs w:val="24"/>
                    </w:rPr>
                  </m:ctrlPr>
                </m:sSubPr>
                <m:e>
                  <m:r>
                    <m:rPr>
                      <m:sty m:val="bi"/>
                    </m:rPr>
                    <w:rPr>
                      <w:rFonts w:ascii="Cambria Math" w:hAnsi="Cambria Math" w:cs="Times New Roman"/>
                      <w:szCs w:val="24"/>
                    </w:rPr>
                    <m:t>A</m:t>
                  </m:r>
                </m:e>
                <m:sub>
                  <m:r>
                    <m:rPr>
                      <m:sty m:val="bi"/>
                    </m:rP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t</m:t>
                  </m:r>
                </m:e>
              </m:d>
              <m:r>
                <w:rPr>
                  <w:rFonts w:ascii="Cambria Math" w:hAnsi="Cambria Math" w:cs="Times New Roman"/>
                  <w:szCs w:val="24"/>
                </w:rPr>
                <m:t xml:space="preserve">= </m:t>
              </m:r>
              <m:d>
                <m:dPr>
                  <m:begChr m:val="["/>
                  <m:endChr m:val="]"/>
                  <m:ctrlPr>
                    <w:rPr>
                      <w:rFonts w:ascii="Cambria Math" w:hAnsi="Cambria Math" w:cs="Times New Roman"/>
                      <w:i/>
                      <w:szCs w:val="24"/>
                    </w:rPr>
                  </m:ctrlPr>
                </m:dPr>
                <m:e>
                  <m:m>
                    <m:mPr>
                      <m:mcs>
                        <m:mc>
                          <m:mcPr>
                            <m:count m:val="3"/>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1j</m:t>
                            </m:r>
                          </m:sub>
                        </m:sSub>
                      </m:e>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3j</m:t>
                            </m:r>
                          </m:sub>
                        </m:sSub>
                      </m:e>
                    </m:mr>
                    <m:mr>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1j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2j</m:t>
                            </m:r>
                          </m:sub>
                        </m:sSub>
                      </m:e>
                      <m:e>
                        <m:r>
                          <w:rPr>
                            <w:rFonts w:ascii="Cambria Math" w:hAnsi="Cambria Math" w:cs="Times New Roman"/>
                            <w:szCs w:val="24"/>
                          </w:rPr>
                          <m:t>0</m:t>
                        </m:r>
                      </m:e>
                    </m:mr>
                    <m:mr>
                      <m:e>
                        <m:r>
                          <w:rPr>
                            <w:rFonts w:ascii="Cambria Math" w:hAnsi="Cambria Math" w:cs="Times New Roman"/>
                            <w:szCs w:val="24"/>
                          </w:rPr>
                          <m:t>0</m:t>
                        </m:r>
                      </m:e>
                      <m:e>
                        <m:sSub>
                          <m:sSubPr>
                            <m:ctrlPr>
                              <w:rPr>
                                <w:rFonts w:ascii="Cambria Math" w:hAnsi="Cambria Math" w:cs="Times New Roman"/>
                                <w:i/>
                                <w:szCs w:val="24"/>
                              </w:rPr>
                            </m:ctrlPr>
                          </m:sSubPr>
                          <m:e>
                            <m:r>
                              <w:rPr>
                                <w:rFonts w:ascii="Cambria Math" w:hAnsi="Cambria Math" w:cs="Times New Roman"/>
                                <w:szCs w:val="24"/>
                              </w:rPr>
                              <m:t>G</m:t>
                            </m:r>
                          </m:e>
                          <m:sub>
                            <m:r>
                              <w:rPr>
                                <w:rFonts w:ascii="Cambria Math" w:hAnsi="Cambria Math" w:cs="Times New Roman"/>
                                <w:szCs w:val="24"/>
                              </w:rPr>
                              <m:t>2j</m:t>
                            </m:r>
                          </m:sub>
                        </m:sSub>
                      </m:e>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3j</m:t>
                            </m:r>
                          </m:sub>
                        </m:sSub>
                      </m:e>
                    </m:mr>
                  </m:m>
                </m:e>
              </m:d>
              <m:r>
                <w:rPr>
                  <w:rFonts w:ascii="Cambria Math" w:hAnsi="Cambria Math" w:cs="Times New Roman"/>
                  <w:szCs w:val="24"/>
                </w:rPr>
                <m:t xml:space="preserve"> </m:t>
              </m:r>
              <m:r>
                <m:rPr>
                  <m:sty m:val="bi"/>
                </m:rP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2</m:t>
                  </m:r>
                </m:e>
              </m:d>
              <m:ctrlPr>
                <w:rPr>
                  <w:rFonts w:ascii="Cambria Math" w:hAnsi="Cambria Math" w:cs="Times New Roman"/>
                  <w:b/>
                  <w:bCs/>
                  <w:i/>
                  <w:szCs w:val="24"/>
                </w:rPr>
              </m:ctrlPr>
            </m:e>
          </m:eqArr>
        </m:oMath>
      </m:oMathPara>
    </w:p>
    <w:p w14:paraId="1728EF49" w14:textId="77777777" w:rsidR="00760958" w:rsidRPr="00760958" w:rsidRDefault="00760958" w:rsidP="00760958">
      <w:pPr>
        <w:keepNext/>
        <w:jc w:val="both"/>
        <w:rPr>
          <w:rFonts w:cs="Times New Roman"/>
          <w:szCs w:val="24"/>
        </w:rPr>
      </w:pPr>
    </w:p>
    <w:p w14:paraId="40FF937D" w14:textId="64920012" w:rsidR="00C7211C" w:rsidRDefault="00C7211C" w:rsidP="00C7211C">
      <w:pPr>
        <w:jc w:val="both"/>
        <w:rPr>
          <w:rFonts w:cs="Times New Roman"/>
          <w:szCs w:val="24"/>
        </w:rPr>
      </w:pPr>
      <w:r>
        <w:rPr>
          <w:rFonts w:cs="Times New Roman"/>
          <w:szCs w:val="24"/>
        </w:rPr>
        <w:t xml:space="preserve">in which species-stage specific fecundity rates </w:t>
      </w:r>
      <w:r w:rsidRPr="00812F82">
        <w:rPr>
          <w:rFonts w:cs="Times New Roman"/>
          <w:i/>
          <w:iCs/>
          <w:szCs w:val="24"/>
        </w:rPr>
        <w:t>F</w:t>
      </w:r>
      <w:r w:rsidRPr="00812F82">
        <w:rPr>
          <w:rFonts w:cs="Times New Roman"/>
          <w:i/>
          <w:iCs/>
          <w:szCs w:val="24"/>
          <w:vertAlign w:val="subscript"/>
        </w:rPr>
        <w:t>ji</w:t>
      </w:r>
      <w:r>
        <w:rPr>
          <w:rFonts w:cs="Times New Roman"/>
          <w:szCs w:val="24"/>
        </w:rPr>
        <w:t xml:space="preserve">, species-stage specific transition probabilities from stage </w:t>
      </w:r>
      <w:r w:rsidR="00295BBB">
        <w:rPr>
          <w:rFonts w:cs="Times New Roman"/>
          <w:i/>
          <w:iCs/>
          <w:szCs w:val="24"/>
        </w:rPr>
        <w:t>i</w:t>
      </w:r>
      <w:r>
        <w:rPr>
          <w:rFonts w:cs="Times New Roman"/>
          <w:szCs w:val="24"/>
        </w:rPr>
        <w:t xml:space="preserve"> to stage </w:t>
      </w:r>
      <w:r w:rsidR="00295BBB">
        <w:rPr>
          <w:rFonts w:cs="Times New Roman"/>
          <w:i/>
          <w:iCs/>
          <w:szCs w:val="24"/>
        </w:rPr>
        <w:t>i</w:t>
      </w:r>
      <w:r w:rsidRPr="00812F82">
        <w:rPr>
          <w:rFonts w:cs="Times New Roman"/>
          <w:i/>
          <w:iCs/>
          <w:szCs w:val="24"/>
        </w:rPr>
        <w:t>+1</w:t>
      </w:r>
      <w:r>
        <w:rPr>
          <w:rFonts w:cs="Times New Roman"/>
          <w:szCs w:val="24"/>
        </w:rPr>
        <w:t xml:space="preserve">, </w:t>
      </w:r>
      <w:r w:rsidRPr="00812F82">
        <w:rPr>
          <w:rFonts w:cs="Times New Roman"/>
          <w:i/>
          <w:iCs/>
          <w:szCs w:val="24"/>
        </w:rPr>
        <w:t>G</w:t>
      </w:r>
      <w:r w:rsidRPr="00812F82">
        <w:rPr>
          <w:rFonts w:cs="Times New Roman"/>
          <w:i/>
          <w:iCs/>
          <w:szCs w:val="24"/>
          <w:vertAlign w:val="subscript"/>
        </w:rPr>
        <w:t>ji</w:t>
      </w:r>
      <w:r>
        <w:rPr>
          <w:rFonts w:cs="Times New Roman"/>
          <w:szCs w:val="24"/>
        </w:rPr>
        <w:t xml:space="preserve">, and the probability of remaining in a specific stage, </w:t>
      </w:r>
      <w:r w:rsidRPr="00812F82">
        <w:rPr>
          <w:rFonts w:cs="Times New Roman"/>
          <w:i/>
          <w:iCs/>
          <w:szCs w:val="24"/>
        </w:rPr>
        <w:t>P</w:t>
      </w:r>
      <w:r w:rsidRPr="00812F82">
        <w:rPr>
          <w:rFonts w:cs="Times New Roman"/>
          <w:i/>
          <w:iCs/>
          <w:szCs w:val="24"/>
          <w:vertAlign w:val="subscript"/>
        </w:rPr>
        <w:t>ji</w:t>
      </w:r>
      <w:r>
        <w:rPr>
          <w:rFonts w:cs="Times New Roman"/>
          <w:szCs w:val="24"/>
        </w:rPr>
        <w:t xml:space="preserve"> are represented</w:t>
      </w:r>
      <w:r w:rsidR="00236ED8">
        <w:rPr>
          <w:rFonts w:cs="Times New Roman"/>
          <w:szCs w:val="24"/>
        </w:rPr>
        <w:t xml:space="preserve"> (Table 1)</w:t>
      </w:r>
      <w:r>
        <w:rPr>
          <w:rFonts w:cs="Times New Roman"/>
          <w:szCs w:val="24"/>
        </w:rPr>
        <w:t>.</w:t>
      </w:r>
      <w:r w:rsidR="00BB5283">
        <w:rPr>
          <w:rFonts w:cs="Times New Roman"/>
          <w:szCs w:val="24"/>
        </w:rPr>
        <w:t xml:space="preserve"> In our model, we limit our matrices to three stages for the sake of simplicity. </w:t>
      </w:r>
    </w:p>
    <w:p w14:paraId="1DA33B26" w14:textId="684EF876" w:rsidR="0014787F" w:rsidRDefault="00C7211C" w:rsidP="00C7211C">
      <w:pPr>
        <w:rPr>
          <w:rFonts w:cs="Times New Roman"/>
          <w:szCs w:val="24"/>
        </w:rPr>
      </w:pPr>
      <w:r>
        <w:rPr>
          <w:rFonts w:cs="Times New Roman"/>
          <w:szCs w:val="24"/>
        </w:rPr>
        <w:t>In this model, vital rates</w:t>
      </w:r>
      <w:r w:rsidR="00E3510B">
        <w:rPr>
          <w:rFonts w:cs="Times New Roman"/>
          <w:szCs w:val="24"/>
        </w:rPr>
        <w:t xml:space="preserve"> </w:t>
      </w:r>
      <w:r>
        <w:rPr>
          <w:rFonts w:cs="Times New Roman"/>
          <w:szCs w:val="24"/>
        </w:rPr>
        <w:t xml:space="preserve">are modified in response to </w:t>
      </w:r>
      <w:r w:rsidR="00E3510B">
        <w:rPr>
          <w:rFonts w:cs="Times New Roman"/>
          <w:szCs w:val="24"/>
        </w:rPr>
        <w:t xml:space="preserve">temperatures. In insects, the rate of development, or the rate at which an organism reaches maturity, can be represented by </w:t>
      </w:r>
      <w:r w:rsidR="00E3510B" w:rsidRPr="00E3510B">
        <w:rPr>
          <w:rFonts w:cs="Times New Roman"/>
          <w:i/>
          <w:iCs/>
          <w:szCs w:val="24"/>
        </w:rPr>
        <w:t>G</w:t>
      </w:r>
      <w:r w:rsidR="00E3510B" w:rsidRPr="00E3510B">
        <w:rPr>
          <w:rFonts w:cs="Times New Roman"/>
          <w:i/>
          <w:iCs/>
          <w:szCs w:val="24"/>
          <w:vertAlign w:val="subscript"/>
        </w:rPr>
        <w:t>ji</w:t>
      </w:r>
      <w:r w:rsidR="00E3510B">
        <w:rPr>
          <w:rFonts w:cs="Times New Roman"/>
          <w:szCs w:val="24"/>
        </w:rPr>
        <w:t xml:space="preserve">, as cohorts move from stage to stage towards sexual maturity. Meanwhile, </w:t>
      </w:r>
      <w:r w:rsidR="00E3510B" w:rsidRPr="00E3510B">
        <w:rPr>
          <w:rFonts w:cs="Times New Roman"/>
          <w:i/>
          <w:iCs/>
          <w:szCs w:val="24"/>
        </w:rPr>
        <w:t>P</w:t>
      </w:r>
      <w:r w:rsidR="00E3510B" w:rsidRPr="00E3510B">
        <w:rPr>
          <w:rFonts w:cs="Times New Roman"/>
          <w:i/>
          <w:iCs/>
          <w:szCs w:val="24"/>
          <w:vertAlign w:val="subscript"/>
        </w:rPr>
        <w:t>ji</w:t>
      </w:r>
      <w:r w:rsidR="00E3510B">
        <w:rPr>
          <w:rFonts w:cs="Times New Roman"/>
          <w:szCs w:val="24"/>
        </w:rPr>
        <w:t>, remaining within a stage, can be a proxy for growth via the accumulation of biomass the longer a cohort remains in its larval stage. These rates can vary depending on temperature thresholds, as demonstrated by Vannote (1980</w:t>
      </w:r>
      <w:r w:rsidR="0014787F">
        <w:rPr>
          <w:rFonts w:cs="Times New Roman"/>
          <w:szCs w:val="24"/>
        </w:rPr>
        <w:t xml:space="preserve">, Table </w:t>
      </w:r>
      <w:r w:rsidR="00236ED8">
        <w:rPr>
          <w:rFonts w:cs="Times New Roman"/>
          <w:szCs w:val="24"/>
        </w:rPr>
        <w:t>S1</w:t>
      </w:r>
      <w:r w:rsidR="00E3510B">
        <w:rPr>
          <w:rFonts w:cs="Times New Roman"/>
          <w:szCs w:val="24"/>
        </w:rPr>
        <w:t>).</w:t>
      </w:r>
      <w:r w:rsidR="00295BBB">
        <w:rPr>
          <w:rFonts w:cs="Times New Roman"/>
          <w:szCs w:val="24"/>
        </w:rPr>
        <w:t xml:space="preserve"> Insect </w:t>
      </w:r>
      <w:r w:rsidR="00E3510B">
        <w:rPr>
          <w:rFonts w:cs="Times New Roman"/>
          <w:szCs w:val="24"/>
        </w:rPr>
        <w:t xml:space="preserve">cohort emergence is linked to the </w:t>
      </w:r>
      <w:r w:rsidR="007F5FE7">
        <w:rPr>
          <w:rFonts w:cs="Times New Roman"/>
          <w:szCs w:val="24"/>
        </w:rPr>
        <w:t>total number</w:t>
      </w:r>
      <w:r w:rsidR="00E3510B">
        <w:rPr>
          <w:rFonts w:cs="Times New Roman"/>
          <w:szCs w:val="24"/>
        </w:rPr>
        <w:t xml:space="preserve"> of </w:t>
      </w:r>
      <w:r w:rsidR="007F5FE7">
        <w:rPr>
          <w:rFonts w:cs="Times New Roman"/>
          <w:szCs w:val="24"/>
        </w:rPr>
        <w:t xml:space="preserve">days above a critical temperature threshold </w:t>
      </w:r>
      <w:r w:rsidR="00E3510B">
        <w:rPr>
          <w:rFonts w:cs="Times New Roman"/>
          <w:szCs w:val="24"/>
        </w:rPr>
        <w:t>accumulated over the life cycle</w:t>
      </w:r>
      <w:r w:rsidR="0014787F">
        <w:rPr>
          <w:rFonts w:cs="Times New Roman"/>
          <w:szCs w:val="24"/>
        </w:rPr>
        <w:t xml:space="preserve">, using the equation </w:t>
      </w:r>
    </w:p>
    <w:p w14:paraId="0C7E70DB" w14:textId="15D56108" w:rsidR="007F5FE7"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 xml:space="preserve">Degree Days= </m:t>
              </m:r>
              <m:nary>
                <m:naryPr>
                  <m:chr m:val="∑"/>
                  <m:limLoc m:val="undOvr"/>
                  <m:subHide m:val="1"/>
                  <m:supHide m:val="1"/>
                  <m:ctrlPr>
                    <w:rPr>
                      <w:rFonts w:ascii="Cambria Math" w:hAnsi="Cambria Math" w:cs="Times New Roman"/>
                      <w:i/>
                      <w:szCs w:val="24"/>
                    </w:rPr>
                  </m:ctrlPr>
                </m:naryPr>
                <m:sub/>
                <m:sup/>
                <m:e>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Mean</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Temp</m:t>
                      </m:r>
                    </m:e>
                    <m:sub>
                      <m:r>
                        <w:rPr>
                          <w:rFonts w:ascii="Cambria Math" w:hAnsi="Cambria Math" w:cs="Times New Roman"/>
                          <w:szCs w:val="24"/>
                        </w:rPr>
                        <m:t>Crit</m:t>
                      </m:r>
                    </m:sub>
                  </m:sSub>
                </m:e>
              </m:nary>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3</m:t>
                  </m:r>
                </m:e>
              </m:d>
            </m:e>
          </m:eqArr>
        </m:oMath>
      </m:oMathPara>
    </w:p>
    <w:p w14:paraId="35F83717" w14:textId="77777777" w:rsidR="00760958" w:rsidRPr="00760958" w:rsidRDefault="00760958" w:rsidP="00C7211C">
      <w:pPr>
        <w:rPr>
          <w:rFonts w:cs="Times New Roman"/>
          <w:szCs w:val="24"/>
        </w:rPr>
      </w:pPr>
    </w:p>
    <w:p w14:paraId="00A0633A" w14:textId="2725487B" w:rsidR="00AE7042" w:rsidRDefault="0014787F" w:rsidP="00C7211C">
      <w:pPr>
        <w:rPr>
          <w:rFonts w:cs="Times New Roman"/>
          <w:szCs w:val="24"/>
        </w:rPr>
      </w:pPr>
      <w:r>
        <w:rPr>
          <w:rFonts w:cs="Times New Roman"/>
          <w:szCs w:val="24"/>
        </w:rPr>
        <w:t xml:space="preserve">in which </w:t>
      </w:r>
      <w:r w:rsidRPr="0014787F">
        <w:rPr>
          <w:rFonts w:cs="Times New Roman"/>
          <w:i/>
          <w:iCs/>
          <w:szCs w:val="24"/>
        </w:rPr>
        <w:t>Temp</w:t>
      </w:r>
      <w:r w:rsidRPr="0014787F">
        <w:rPr>
          <w:rFonts w:cs="Times New Roman"/>
          <w:i/>
          <w:iCs/>
          <w:szCs w:val="24"/>
          <w:vertAlign w:val="subscript"/>
        </w:rPr>
        <w:t>Mean</w:t>
      </w:r>
      <w:r>
        <w:rPr>
          <w:rFonts w:cs="Times New Roman"/>
          <w:szCs w:val="24"/>
        </w:rPr>
        <w:t xml:space="preserve"> represents the mean temperature in ˚C of the timestep, and </w:t>
      </w:r>
      <w:r w:rsidRPr="0014787F">
        <w:rPr>
          <w:rFonts w:cs="Times New Roman"/>
          <w:i/>
          <w:iCs/>
          <w:szCs w:val="24"/>
        </w:rPr>
        <w:t>Temp</w:t>
      </w:r>
      <w:r w:rsidRPr="0014787F">
        <w:rPr>
          <w:rFonts w:cs="Times New Roman"/>
          <w:i/>
          <w:iCs/>
          <w:szCs w:val="24"/>
          <w:vertAlign w:val="subscript"/>
        </w:rPr>
        <w:t>Crit</w:t>
      </w:r>
      <w:r>
        <w:rPr>
          <w:rFonts w:cs="Times New Roman"/>
          <w:szCs w:val="24"/>
        </w:rPr>
        <w:t xml:space="preserve"> represents the critical temperature threshold, usually 0˚C. Degree days and critical temperature thresholds are determined from the literature. We can estimate how long cohorts remained in their larval stages by a back-</w:t>
      </w:r>
      <w:r w:rsidR="00BB5283">
        <w:rPr>
          <w:rFonts w:cs="Times New Roman"/>
          <w:szCs w:val="24"/>
        </w:rPr>
        <w:t>looking</w:t>
      </w:r>
      <w:r>
        <w:rPr>
          <w:rFonts w:cs="Times New Roman"/>
          <w:szCs w:val="24"/>
        </w:rPr>
        <w:t xml:space="preserve"> </w:t>
      </w:r>
      <w:r w:rsidR="00BB5283">
        <w:rPr>
          <w:rFonts w:cs="Times New Roman"/>
          <w:szCs w:val="24"/>
        </w:rPr>
        <w:t>accounting</w:t>
      </w:r>
      <w:r>
        <w:rPr>
          <w:rFonts w:cs="Times New Roman"/>
          <w:szCs w:val="24"/>
        </w:rPr>
        <w:t xml:space="preserve"> method.</w:t>
      </w:r>
      <w:r w:rsidR="00236ED8">
        <w:rPr>
          <w:rFonts w:cs="Times New Roman"/>
          <w:szCs w:val="24"/>
        </w:rPr>
        <w:t xml:space="preserve"> </w:t>
      </w:r>
      <w:commentRangeStart w:id="2"/>
      <w:r w:rsidR="00236ED8">
        <w:rPr>
          <w:rFonts w:cs="Times New Roman"/>
          <w:szCs w:val="24"/>
        </w:rPr>
        <w:t>We assume the number of back</w:t>
      </w:r>
      <w:r w:rsidR="00295BBB">
        <w:rPr>
          <w:rFonts w:cs="Times New Roman"/>
          <w:szCs w:val="24"/>
        </w:rPr>
        <w:t>-</w:t>
      </w:r>
      <w:r w:rsidR="00236ED8">
        <w:rPr>
          <w:rFonts w:cs="Times New Roman"/>
          <w:szCs w:val="24"/>
        </w:rPr>
        <w:t>looking timesteps it takes to accumulate the threshold number of degree days for new Stage 3 individuals at any timestep is how long that cohort has been in Stage 1 or Stage 2</w:t>
      </w:r>
      <w:commentRangeEnd w:id="2"/>
      <w:r w:rsidR="001B3F3F">
        <w:rPr>
          <w:rStyle w:val="CommentReference"/>
        </w:rPr>
        <w:commentReference w:id="2"/>
      </w:r>
      <w:r w:rsidR="00236ED8">
        <w:rPr>
          <w:rFonts w:cs="Times New Roman"/>
          <w:szCs w:val="24"/>
        </w:rPr>
        <w:t xml:space="preserve">. Based on these numbers, </w:t>
      </w:r>
      <w:r>
        <w:rPr>
          <w:rFonts w:cs="Times New Roman"/>
          <w:szCs w:val="24"/>
        </w:rPr>
        <w:t>we can calculate body size using growth rates from the literature. Observations have shown that cohorts that remain in larval stages longer have larger body sizes, while cohorts that develop quickly have smaller body sizes (Vannote</w:t>
      </w:r>
      <w:r w:rsidR="00EC1E96">
        <w:rPr>
          <w:rFonts w:cs="Times New Roman"/>
          <w:szCs w:val="24"/>
        </w:rPr>
        <w:t xml:space="preserve"> </w:t>
      </w:r>
      <w:r>
        <w:rPr>
          <w:rFonts w:cs="Times New Roman"/>
          <w:szCs w:val="24"/>
        </w:rPr>
        <w:t xml:space="preserve">1980). </w:t>
      </w:r>
      <w:r w:rsidR="006C2300">
        <w:rPr>
          <w:rFonts w:cs="Times New Roman"/>
          <w:szCs w:val="24"/>
        </w:rPr>
        <w:t xml:space="preserve">Female fecundity of insects is </w:t>
      </w:r>
      <w:r w:rsidR="00E3510B">
        <w:rPr>
          <w:rFonts w:cs="Times New Roman"/>
          <w:szCs w:val="24"/>
        </w:rPr>
        <w:t>closely li</w:t>
      </w:r>
      <w:r w:rsidR="006C2300">
        <w:rPr>
          <w:rFonts w:cs="Times New Roman"/>
          <w:szCs w:val="24"/>
        </w:rPr>
        <w:t>n</w:t>
      </w:r>
      <w:r w:rsidR="00E3510B">
        <w:rPr>
          <w:rFonts w:cs="Times New Roman"/>
          <w:szCs w:val="24"/>
        </w:rPr>
        <w:t xml:space="preserve">ked to body size, we can </w:t>
      </w:r>
      <w:r w:rsidR="006C2300">
        <w:rPr>
          <w:rFonts w:cs="Times New Roman"/>
          <w:szCs w:val="24"/>
        </w:rPr>
        <w:t>also use body size estimates to predict cohort-specific fecundity</w:t>
      </w:r>
      <w:r w:rsidR="00DB1C75">
        <w:rPr>
          <w:rFonts w:cs="Times New Roman"/>
          <w:szCs w:val="24"/>
        </w:rPr>
        <w:t xml:space="preserve">  </w:t>
      </w:r>
      <w:r w:rsidR="00DB1C75">
        <w:rPr>
          <w:rFonts w:cs="Times New Roman"/>
          <w:szCs w:val="24"/>
        </w:rPr>
        <w:fldChar w:fldCharType="begin"/>
      </w:r>
      <w:r w:rsidR="00DB1C75">
        <w:rPr>
          <w:rFonts w:cs="Times New Roman"/>
          <w:szCs w:val="24"/>
        </w:rPr>
        <w:instrText xml:space="preserve"> ADDIN EN.CITE &lt;EndNote&gt;&lt;Cite&gt;&lt;Author&gt;Roff&lt;/Author&gt;&lt;Year&gt;1986&lt;/Year&gt;&lt;RecNum&gt;173&lt;/RecNum&gt;&lt;DisplayText&gt;(Roff 1986)&lt;/DisplayText&gt;&lt;record&gt;&lt;rec-number&gt;173&lt;/rec-number&gt;&lt;foreign-keys&gt;&lt;key app="EN" db-id="azst9za9a2x00ke2t595perzex9rz5a59war" timestamp="1668631832"&gt;173&lt;/key&gt;&lt;/foreign-keys&gt;&lt;ref-type name="Journal Article"&gt;17&lt;/ref-type&gt;&lt;contributors&gt;&lt;authors&gt;&lt;author&gt;Roff, D. A.&lt;/author&gt;&lt;/authors&gt;&lt;/contributors&gt;&lt;titles&gt;&lt;title&gt;Predicting Body Size with Life History Models&lt;/title&gt;&lt;secondary-title&gt;BioScience&lt;/secondary-title&gt;&lt;/titles&gt;&lt;periodical&gt;&lt;full-title&gt;BioScience&lt;/full-title&gt;&lt;/periodical&gt;&lt;pages&gt;316-323&lt;/pages&gt;&lt;volume&gt;36&lt;/volume&gt;&lt;number&gt;5&lt;/number&gt;&lt;dates&gt;&lt;year&gt;1986&lt;/year&gt;&lt;/dates&gt;&lt;urls&gt;&lt;/urls&gt;&lt;electronic-resource-num&gt;https://doi.org/10.2307/1310236 &lt;/electronic-resource-num&gt;&lt;/record&gt;&lt;/Cite&gt;&lt;/EndNote&gt;</w:instrText>
      </w:r>
      <w:r w:rsidR="00DB1C75">
        <w:rPr>
          <w:rFonts w:cs="Times New Roman"/>
          <w:szCs w:val="24"/>
        </w:rPr>
        <w:fldChar w:fldCharType="separate"/>
      </w:r>
      <w:r w:rsidR="00DB1C75">
        <w:rPr>
          <w:rFonts w:cs="Times New Roman"/>
          <w:noProof/>
          <w:szCs w:val="24"/>
        </w:rPr>
        <w:t>(Roff 1986)</w:t>
      </w:r>
      <w:r w:rsidR="00DB1C75">
        <w:rPr>
          <w:rFonts w:cs="Times New Roman"/>
          <w:szCs w:val="24"/>
        </w:rPr>
        <w:fldChar w:fldCharType="end"/>
      </w:r>
      <w:r w:rsidR="006C2300">
        <w:rPr>
          <w:rFonts w:cs="Times New Roman"/>
          <w:szCs w:val="24"/>
        </w:rPr>
        <w:t xml:space="preserve">. </w:t>
      </w:r>
      <w:r w:rsidR="00967C88">
        <w:rPr>
          <w:rFonts w:cs="Times New Roman"/>
          <w:szCs w:val="24"/>
        </w:rPr>
        <w:t xml:space="preserve">Invertebrates with less complex lifecycles do not require such </w:t>
      </w:r>
      <w:r w:rsidR="00BB5283">
        <w:rPr>
          <w:rFonts w:cs="Times New Roman"/>
          <w:szCs w:val="24"/>
        </w:rPr>
        <w:t>accounting</w:t>
      </w:r>
      <w:r w:rsidR="00967C88">
        <w:rPr>
          <w:rFonts w:cs="Times New Roman"/>
          <w:szCs w:val="24"/>
        </w:rPr>
        <w:t xml:space="preserve">. Instead, stage-specific fecundity is assigned based on assumed size at each stage. </w:t>
      </w:r>
    </w:p>
    <w:p w14:paraId="4A0A564C" w14:textId="756214C7" w:rsidR="00372B1D" w:rsidRDefault="00372B1D" w:rsidP="00C7211C">
      <w:pPr>
        <w:rPr>
          <w:rFonts w:cs="Times New Roman"/>
          <w:szCs w:val="24"/>
        </w:rPr>
      </w:pPr>
      <w:commentRangeStart w:id="3"/>
      <w:r>
        <w:rPr>
          <w:rFonts w:cs="Times New Roman"/>
          <w:szCs w:val="24"/>
        </w:rPr>
        <w:t xml:space="preserve">To demonstrate the model ability to recover elements of the thermal equilibrium hypothesis, we recreated parameterized the model for an </w:t>
      </w:r>
      <w:r w:rsidRPr="00372B1D">
        <w:rPr>
          <w:rFonts w:cs="Times New Roman"/>
          <w:i/>
          <w:iCs/>
          <w:szCs w:val="24"/>
        </w:rPr>
        <w:t>Ephemerella subvaria</w:t>
      </w:r>
      <w:r>
        <w:rPr>
          <w:rFonts w:cs="Times New Roman"/>
          <w:szCs w:val="24"/>
        </w:rPr>
        <w:t xml:space="preserve"> population in West Branch Brandywine Creek, PA, close to where Vannote (1980) did their primary studies on the thermal equilibrium hypothesis</w:t>
      </w:r>
      <w:r w:rsidR="000A45FE">
        <w:rPr>
          <w:rFonts w:cs="Times New Roman"/>
          <w:szCs w:val="24"/>
        </w:rPr>
        <w:t xml:space="preserve"> (Table TBD)</w:t>
      </w:r>
      <w:r>
        <w:rPr>
          <w:rFonts w:cs="Times New Roman"/>
          <w:szCs w:val="24"/>
        </w:rPr>
        <w:t xml:space="preserve">. Biweekly temperatures were summarized from USGS water temperature data between October, 1, 2007 and October 1, 2022 </w:t>
      </w:r>
      <w:r w:rsidR="000A45FE">
        <w:rPr>
          <w:rFonts w:cs="Times New Roman"/>
          <w:szCs w:val="24"/>
        </w:rPr>
        <w:fldChar w:fldCharType="begin"/>
      </w:r>
      <w:r w:rsidR="000A45FE">
        <w:rPr>
          <w:rFonts w:cs="Times New Roman"/>
          <w:szCs w:val="24"/>
        </w:rPr>
        <w:instrText xml:space="preserve"> ADDIN EN.CITE &lt;EndNote&gt;&lt;Cite&gt;&lt;Author&gt;USGS&lt;/Author&gt;&lt;RecNum&gt;174&lt;/RecNum&gt;&lt;DisplayText&gt;(USGS)&lt;/DisplayText&gt;&lt;record&gt;&lt;rec-number&gt;174&lt;/rec-number&gt;&lt;foreign-keys&gt;&lt;key app="EN" db-id="azst9za9a2x00ke2t595perzex9rz5a59war" timestamp="1668633033"&gt;174&lt;/key&gt;&lt;/foreign-keys&gt;&lt;ref-type name="Web Page"&gt;12&lt;/ref-type&gt;&lt;contributors&gt;&lt;authors&gt;&lt;author&gt;USGS&lt;/author&gt;&lt;/authors&gt;&lt;/contributors&gt;&lt;titles&gt;&lt;title&gt;West Branch Brandywine Creek at Modena, PA&lt;/title&gt;&lt;/titles&gt;&lt;volume&gt;2022&lt;/volume&gt;&lt;number&gt;11/16/2022&lt;/number&gt;&lt;dates&gt;&lt;/dates&gt;&lt;urls&gt;&lt;related-urls&gt;&lt;url&gt;https://waterdata.usgs.gov/nwis/uv?site_no=01480617&amp;amp;legacy=1&lt;/url&gt;&lt;/related-urls&gt;&lt;/urls&gt;&lt;/record&gt;&lt;/Cite&gt;&lt;/EndNote&gt;</w:instrText>
      </w:r>
      <w:r w:rsidR="000A45FE">
        <w:rPr>
          <w:rFonts w:cs="Times New Roman"/>
          <w:szCs w:val="24"/>
        </w:rPr>
        <w:fldChar w:fldCharType="separate"/>
      </w:r>
      <w:r w:rsidR="000A45FE">
        <w:rPr>
          <w:rFonts w:cs="Times New Roman"/>
          <w:noProof/>
          <w:szCs w:val="24"/>
        </w:rPr>
        <w:t>(USGS)</w:t>
      </w:r>
      <w:r w:rsidR="000A45FE">
        <w:rPr>
          <w:rFonts w:cs="Times New Roman"/>
          <w:szCs w:val="24"/>
        </w:rPr>
        <w:fldChar w:fldCharType="end"/>
      </w:r>
      <w:r w:rsidR="000A45FE">
        <w:rPr>
          <w:rFonts w:cs="Times New Roman"/>
          <w:szCs w:val="24"/>
        </w:rPr>
        <w:t xml:space="preserve">. We assumed that no disturbance events (flood events) occurred during this time. </w:t>
      </w:r>
      <w:commentRangeEnd w:id="3"/>
      <w:r w:rsidR="000A45FE">
        <w:rPr>
          <w:rStyle w:val="CommentReference"/>
        </w:rPr>
        <w:commentReference w:id="3"/>
      </w:r>
      <w:r w:rsidR="00AA6552">
        <w:rPr>
          <w:rFonts w:cs="Times New Roman"/>
          <w:szCs w:val="24"/>
        </w:rPr>
        <w:t xml:space="preserve">We scaled larval and pupal stages to minimum and maximum sizes of </w:t>
      </w:r>
      <w:r w:rsidR="00AA6552" w:rsidRPr="00AA6552">
        <w:rPr>
          <w:rFonts w:cs="Times New Roman"/>
          <w:i/>
          <w:iCs/>
          <w:szCs w:val="24"/>
        </w:rPr>
        <w:t>E. subvaria</w:t>
      </w:r>
      <w:r w:rsidR="00AA6552">
        <w:rPr>
          <w:rFonts w:cs="Times New Roman"/>
          <w:szCs w:val="24"/>
        </w:rPr>
        <w:t xml:space="preserve"> </w:t>
      </w:r>
      <w:r w:rsidR="00AA6552">
        <w:rPr>
          <w:rFonts w:cs="Times New Roman"/>
          <w:szCs w:val="24"/>
        </w:rPr>
        <w:fldChar w:fldCharType="begin"/>
      </w:r>
      <w:r w:rsidR="00AA6552">
        <w:rPr>
          <w:rFonts w:cs="Times New Roman"/>
          <w:szCs w:val="24"/>
        </w:rPr>
        <w:instrText xml:space="preserve"> ADDIN EN.CITE &lt;EndNote&gt;&lt;Cite&gt;&lt;Author&gt;Sweeney&lt;/Author&gt;&lt;Year&gt;1981&lt;/Year&gt;&lt;RecNum&gt;182&lt;/RecNum&gt;&lt;DisplayText&gt;(Sweeney 1981)&lt;/DisplayText&gt;&lt;record&gt;&lt;rec-number&gt;182&lt;/rec-number&gt;&lt;foreign-keys&gt;&lt;key app="EN" db-id="azst9za9a2x00ke2t595perzex9rz5a59war" timestamp="1668731831"&gt;182&lt;/key&gt;&lt;/foreign-keys&gt;&lt;ref-type name="Journal Article"&gt;17&lt;/ref-type&gt;&lt;contributors&gt;&lt;authors&gt;&lt;author&gt;Sweeney, B. W., and Vannote, R. L.&lt;/author&gt;&lt;/authors&gt;&lt;/contributors&gt;&lt;titles&gt;&lt;title&gt;Ephemerella Mayflies of White Clay Creek: Bioenergetic and Ecological Relationships Among Six Coexisting Species &lt;/title&gt;&lt;secondary-title&gt;Ecology&lt;/secondary-title&gt;&lt;/titles&gt;&lt;periodical&gt;&lt;full-title&gt;Ecology&lt;/full-title&gt;&lt;/periodical&gt;&lt;pages&gt;1353-1369&lt;/pages&gt;&lt;volume&gt;62&lt;/volume&gt;&lt;number&gt;5&lt;/number&gt;&lt;dates&gt;&lt;year&gt;1981&lt;/year&gt;&lt;/dates&gt;&lt;urls&gt;&lt;/urls&gt;&lt;electronic-resource-num&gt; https://doi.org/10.2307/1937299 &lt;/electronic-resource-num&gt;&lt;/record&gt;&lt;/Cite&gt;&lt;/EndNote&gt;</w:instrText>
      </w:r>
      <w:r w:rsidR="00AA6552">
        <w:rPr>
          <w:rFonts w:cs="Times New Roman"/>
          <w:szCs w:val="24"/>
        </w:rPr>
        <w:fldChar w:fldCharType="separate"/>
      </w:r>
      <w:r w:rsidR="00AA6552">
        <w:rPr>
          <w:rFonts w:cs="Times New Roman"/>
          <w:noProof/>
          <w:szCs w:val="24"/>
        </w:rPr>
        <w:t>(Sweeney 1981)</w:t>
      </w:r>
      <w:r w:rsidR="00AA6552">
        <w:rPr>
          <w:rFonts w:cs="Times New Roman"/>
          <w:szCs w:val="24"/>
        </w:rPr>
        <w:fldChar w:fldCharType="end"/>
      </w:r>
      <w:r w:rsidR="00AA6552">
        <w:rPr>
          <w:rFonts w:cs="Times New Roman"/>
          <w:szCs w:val="24"/>
        </w:rPr>
        <w:t>.</w:t>
      </w:r>
      <w:r w:rsidR="00BB5283">
        <w:rPr>
          <w:rFonts w:cs="Times New Roman"/>
          <w:szCs w:val="24"/>
        </w:rPr>
        <w:t xml:space="preserve"> The data points from Vannote (1980) Figure 7 were calculated using GraphGrabber2.0. </w:t>
      </w:r>
    </w:p>
    <w:p w14:paraId="064DC4E7" w14:textId="231DA665" w:rsidR="00AE7042" w:rsidRDefault="00AE7042" w:rsidP="00C7211C">
      <w:pPr>
        <w:rPr>
          <w:rFonts w:cs="Times New Roman"/>
          <w:szCs w:val="24"/>
        </w:rPr>
      </w:pPr>
      <w:r>
        <w:rPr>
          <w:rFonts w:cs="Times New Roman"/>
          <w:szCs w:val="24"/>
        </w:rPr>
        <w:lastRenderedPageBreak/>
        <w:t>This model also incorporates disturbance response. Disturbances are assumed to cause immediate mortality within the timestep following a negative exponential function</w:t>
      </w:r>
    </w:p>
    <w:p w14:paraId="43852464" w14:textId="5D639EBD" w:rsidR="00AE7042"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 xml:space="preserve">t </m:t>
                  </m:r>
                </m:sub>
              </m:sSub>
              <m:r>
                <w:rPr>
                  <w:rFonts w:ascii="Cambria Math" w:hAnsi="Cambria Math" w:cs="Times New Roman"/>
                  <w:szCs w:val="24"/>
                </w:rPr>
                <m:t>=</m:t>
              </m:r>
              <w:commentRangeStart w:id="4"/>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w:commentRangeEnd w:id="4"/>
              <m:r>
                <m:rPr>
                  <m:sty m:val="p"/>
                </m:rPr>
                <w:rPr>
                  <w:rStyle w:val="CommentReference"/>
                </w:rPr>
                <w:commentReference w:id="4"/>
              </m:r>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-hQ</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4</m:t>
                  </m:r>
                </m:e>
              </m:d>
            </m:e>
          </m:eqArr>
        </m:oMath>
      </m:oMathPara>
    </w:p>
    <w:p w14:paraId="51CDA47B" w14:textId="77777777" w:rsidR="00760958" w:rsidRPr="00760958" w:rsidRDefault="00760958" w:rsidP="00C7211C">
      <w:pPr>
        <w:rPr>
          <w:rFonts w:cs="Times New Roman"/>
          <w:szCs w:val="24"/>
        </w:rPr>
      </w:pPr>
    </w:p>
    <w:p w14:paraId="08217346" w14:textId="10BD1AE4" w:rsidR="00C82059" w:rsidRDefault="00AE7042" w:rsidP="00C7211C">
      <w:pPr>
        <w:rPr>
          <w:rFonts w:cs="Times New Roman"/>
          <w:szCs w:val="24"/>
        </w:rPr>
      </w:pPr>
      <w:r>
        <w:rPr>
          <w:rFonts w:cs="Times New Roman"/>
          <w:szCs w:val="24"/>
        </w:rPr>
        <w:t xml:space="preserve">Where </w:t>
      </w:r>
      <w:r w:rsidR="00C82059" w:rsidRPr="00C82059">
        <w:rPr>
          <w:rFonts w:cs="Times New Roman"/>
          <w:i/>
          <w:iCs/>
          <w:szCs w:val="24"/>
        </w:rPr>
        <w:t>h</w:t>
      </w:r>
      <w:r w:rsidR="00C82059">
        <w:rPr>
          <w:rFonts w:cs="Times New Roman"/>
          <w:szCs w:val="24"/>
        </w:rPr>
        <w:t xml:space="preserve"> is shape modifier for the negative exponential function and </w:t>
      </w:r>
      <w:r w:rsidR="00C82059" w:rsidRPr="00C82059">
        <w:rPr>
          <w:rFonts w:cs="Times New Roman"/>
          <w:i/>
          <w:iCs/>
          <w:szCs w:val="24"/>
        </w:rPr>
        <w:t>Q</w:t>
      </w:r>
      <w:r w:rsidR="00C82059">
        <w:rPr>
          <w:rFonts w:cs="Times New Roman"/>
          <w:szCs w:val="24"/>
        </w:rPr>
        <w:t xml:space="preserve"> is disturbance magnitude (McMullen 2017</w:t>
      </w:r>
      <w:r w:rsidR="00C228EC">
        <w:rPr>
          <w:rFonts w:cs="Times New Roman"/>
          <w:szCs w:val="24"/>
        </w:rPr>
        <w:t xml:space="preserve">, Figure </w:t>
      </w:r>
      <w:r w:rsidR="00247643">
        <w:rPr>
          <w:rFonts w:cs="Times New Roman"/>
          <w:szCs w:val="24"/>
        </w:rPr>
        <w:t>1</w:t>
      </w:r>
      <w:r w:rsidR="001B3F3F">
        <w:rPr>
          <w:rFonts w:cs="Times New Roman"/>
          <w:szCs w:val="24"/>
        </w:rPr>
        <w:t>, Table 1</w:t>
      </w:r>
      <w:r w:rsidR="00C82059">
        <w:rPr>
          <w:rFonts w:cs="Times New Roman"/>
          <w:szCs w:val="24"/>
        </w:rPr>
        <w:t xml:space="preserve">). Disturbance-adapted ecosystems also often see a brief increase in carrying capacity in response to disturbances, which can be represented by increasing K in proportion to the disturbance magnitude post-disturbance accordingly </w:t>
      </w:r>
    </w:p>
    <w:p w14:paraId="4847AA4A" w14:textId="77777777"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d</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pre</m:t>
                      </m:r>
                    </m:sub>
                  </m:sSub>
                </m:e>
              </m:d>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5</m:t>
                  </m:r>
                </m:e>
              </m:d>
            </m:e>
          </m:eqArr>
        </m:oMath>
      </m:oMathPara>
    </w:p>
    <w:p w14:paraId="2B791E40" w14:textId="34D0C5F9" w:rsidR="00C82059" w:rsidRPr="00C228EC" w:rsidRDefault="00472BC9" w:rsidP="00C7211C">
      <w:pPr>
        <w:rPr>
          <w:rFonts w:cs="Times New Roman"/>
          <w:szCs w:val="24"/>
        </w:rPr>
      </w:pPr>
      <m:oMathPara>
        <m:oMath>
          <m:r>
            <w:rPr>
              <w:rFonts w:ascii="Cambria Math" w:hAnsi="Cambria Math" w:cs="Times New Roman"/>
              <w:szCs w:val="24"/>
            </w:rPr>
            <m:t xml:space="preserve"> </m:t>
          </m:r>
        </m:oMath>
      </m:oMathPara>
    </w:p>
    <w:p w14:paraId="0E24E756" w14:textId="7B051850" w:rsidR="00C228EC" w:rsidRDefault="00C228EC" w:rsidP="00C7211C">
      <w:pPr>
        <w:rPr>
          <w:rFonts w:cs="Times New Roman"/>
          <w:szCs w:val="24"/>
        </w:rPr>
      </w:pPr>
      <w:r>
        <w:rPr>
          <w:rFonts w:cs="Times New Roman"/>
          <w:szCs w:val="24"/>
        </w:rPr>
        <w:t xml:space="preserve">In which </w:t>
      </w:r>
      <w:r w:rsidRPr="00C228EC">
        <w:rPr>
          <w:rFonts w:cs="Times New Roman"/>
          <w:i/>
          <w:iCs/>
          <w:szCs w:val="24"/>
        </w:rPr>
        <w:t>K</w:t>
      </w:r>
      <w:r w:rsidR="00472BC9" w:rsidRPr="00472BC9">
        <w:rPr>
          <w:rFonts w:cs="Times New Roman"/>
          <w:i/>
          <w:iCs/>
          <w:szCs w:val="24"/>
          <w:vertAlign w:val="subscript"/>
        </w:rPr>
        <w:t>0</w:t>
      </w:r>
      <w:r>
        <w:rPr>
          <w:rFonts w:cs="Times New Roman"/>
          <w:szCs w:val="24"/>
        </w:rPr>
        <w:t xml:space="preserve"> represents </w:t>
      </w:r>
      <w:r w:rsidR="00472BC9">
        <w:rPr>
          <w:rFonts w:cs="Times New Roman"/>
          <w:szCs w:val="24"/>
        </w:rPr>
        <w:t xml:space="preserve">post-disturbance </w:t>
      </w:r>
      <w:r>
        <w:rPr>
          <w:rFonts w:cs="Times New Roman"/>
          <w:szCs w:val="24"/>
        </w:rPr>
        <w:t xml:space="preserve">carrying capacity in individuals at time </w:t>
      </w:r>
      <w:r w:rsidRPr="00C228EC">
        <w:rPr>
          <w:rFonts w:cs="Times New Roman"/>
          <w:i/>
          <w:iCs/>
          <w:szCs w:val="24"/>
        </w:rPr>
        <w:t>t</w:t>
      </w:r>
      <w:r>
        <w:rPr>
          <w:rFonts w:cs="Times New Roman"/>
          <w:szCs w:val="24"/>
        </w:rPr>
        <w:t xml:space="preserve">, </w:t>
      </w:r>
      <w:r w:rsidRPr="00C228EC">
        <w:rPr>
          <w:rFonts w:cs="Times New Roman"/>
          <w:i/>
          <w:iCs/>
          <w:szCs w:val="24"/>
        </w:rPr>
        <w:t>K</w:t>
      </w:r>
      <w:r w:rsidRPr="00C228EC">
        <w:rPr>
          <w:rFonts w:cs="Times New Roman"/>
          <w:i/>
          <w:iCs/>
          <w:szCs w:val="24"/>
          <w:vertAlign w:val="subscript"/>
        </w:rPr>
        <w:t>pre</w:t>
      </w:r>
      <w:r w:rsidRPr="00C228EC">
        <w:rPr>
          <w:rFonts w:cs="Times New Roman"/>
          <w:i/>
          <w:iCs/>
          <w:szCs w:val="24"/>
        </w:rPr>
        <w:t xml:space="preserve"> </w:t>
      </w:r>
      <w:r>
        <w:rPr>
          <w:rFonts w:cs="Times New Roman"/>
          <w:szCs w:val="24"/>
        </w:rPr>
        <w:t xml:space="preserve">represents the pre-disturbance carrying capacity, </w:t>
      </w:r>
      <w:r w:rsidRPr="00C228EC">
        <w:rPr>
          <w:rFonts w:cs="Times New Roman"/>
          <w:i/>
          <w:iCs/>
          <w:szCs w:val="24"/>
        </w:rPr>
        <w:t>K</w:t>
      </w:r>
      <w:r w:rsidRPr="00C228EC">
        <w:rPr>
          <w:rFonts w:cs="Times New Roman"/>
          <w:i/>
          <w:iCs/>
          <w:szCs w:val="24"/>
          <w:vertAlign w:val="subscript"/>
        </w:rPr>
        <w:t>d</w:t>
      </w:r>
      <w:r>
        <w:rPr>
          <w:rFonts w:cs="Times New Roman"/>
          <w:szCs w:val="24"/>
        </w:rPr>
        <w:t xml:space="preserve"> represents maximum carrying capacity after a large disturbance (McMullen 2017). </w:t>
      </w:r>
      <w:r w:rsidRPr="00C228EC">
        <w:rPr>
          <w:rFonts w:cs="Times New Roman"/>
          <w:i/>
          <w:iCs/>
          <w:szCs w:val="24"/>
        </w:rPr>
        <w:t>Q</w:t>
      </w:r>
      <w:r w:rsidRPr="00C228EC">
        <w:rPr>
          <w:rFonts w:cs="Times New Roman"/>
          <w:i/>
          <w:iCs/>
          <w:szCs w:val="24"/>
          <w:vertAlign w:val="subscript"/>
        </w:rPr>
        <w:t>f</w:t>
      </w:r>
      <w:r w:rsidRPr="00C228EC">
        <w:rPr>
          <w:rFonts w:cs="Times New Roman"/>
          <w:szCs w:val="24"/>
          <w:vertAlign w:val="subscript"/>
        </w:rPr>
        <w:t xml:space="preserve"> </w:t>
      </w:r>
      <w:r>
        <w:rPr>
          <w:rFonts w:cs="Times New Roman"/>
          <w:szCs w:val="24"/>
        </w:rPr>
        <w:t xml:space="preserve"> is a modifier that describes the relationship between disturbance magnitude and carrying capacity,  which is determined by the equation</w:t>
      </w:r>
    </w:p>
    <w:p w14:paraId="1AC19C3B" w14:textId="0C07AF26"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f</m:t>
                  </m:r>
                </m:sub>
              </m:sSub>
              <m:r>
                <w:rPr>
                  <w:rFonts w:ascii="Cambria Math" w:hAnsi="Cambria Math" w:cs="Times New Roman"/>
                  <w:szCs w:val="24"/>
                </w:rPr>
                <m:t>=</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0,  &amp;Q&lt;</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
                      <m:f>
                        <m:fPr>
                          <m:ctrlPr>
                            <w:rPr>
                              <w:rFonts w:ascii="Cambria Math" w:hAnsi="Cambria Math" w:cs="Times New Roman"/>
                              <w:i/>
                              <w:szCs w:val="24"/>
                            </w:rPr>
                          </m:ctrlPr>
                        </m:fPr>
                        <m:num>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num>
                        <m:den>
                          <m:r>
                            <w:rPr>
                              <w:rFonts w:ascii="Cambria Math" w:hAnsi="Cambria Math" w:cs="Times New Roman"/>
                              <w:szCs w:val="24"/>
                            </w:rPr>
                            <m:t>a+</m:t>
                          </m:r>
                          <m:d>
                            <m:dPr>
                              <m:ctrlPr>
                                <w:rPr>
                                  <w:rFonts w:ascii="Cambria Math" w:hAnsi="Cambria Math" w:cs="Times New Roman"/>
                                  <w:i/>
                                  <w:szCs w:val="24"/>
                                </w:rPr>
                              </m:ctrlPr>
                            </m:dPr>
                            <m:e>
                              <m:r>
                                <w:rPr>
                                  <w:rFonts w:ascii="Cambria Math" w:hAnsi="Cambria Math" w:cs="Times New Roman"/>
                                  <w:szCs w:val="24"/>
                                </w:rPr>
                                <m:t>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d>
                        </m:den>
                      </m:f>
                      <m:r>
                        <w:rPr>
                          <w:rFonts w:ascii="Cambria Math" w:hAnsi="Cambria Math" w:cs="Times New Roman"/>
                          <w:szCs w:val="24"/>
                        </w:rPr>
                        <m:t>,  &amp;Q≥</m:t>
                      </m:r>
                      <m:sSub>
                        <m:sSubPr>
                          <m:ctrlPr>
                            <w:rPr>
                              <w:rFonts w:ascii="Cambria Math" w:hAnsi="Cambria Math" w:cs="Times New Roman"/>
                              <w:i/>
                              <w:szCs w:val="24"/>
                            </w:rPr>
                          </m:ctrlPr>
                        </m:sSubPr>
                        <m:e>
                          <m:r>
                            <w:rPr>
                              <w:rFonts w:ascii="Cambria Math" w:hAnsi="Cambria Math" w:cs="Times New Roman"/>
                              <w:szCs w:val="24"/>
                            </w:rPr>
                            <m:t>Q</m:t>
                          </m:r>
                        </m:e>
                        <m:sub>
                          <m:r>
                            <w:rPr>
                              <w:rFonts w:ascii="Cambria Math" w:hAnsi="Cambria Math" w:cs="Times New Roman"/>
                              <w:szCs w:val="24"/>
                            </w:rPr>
                            <m:t>min</m:t>
                          </m:r>
                        </m:sub>
                      </m:sSub>
                    </m:e>
                  </m:eqArr>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6</m:t>
                  </m:r>
                </m:e>
              </m:d>
            </m:e>
          </m:eqArr>
        </m:oMath>
      </m:oMathPara>
    </w:p>
    <w:p w14:paraId="65A16444" w14:textId="77777777" w:rsidR="00760958" w:rsidRPr="00760958" w:rsidRDefault="00760958" w:rsidP="00C7211C">
      <w:pPr>
        <w:rPr>
          <w:rFonts w:cs="Times New Roman"/>
          <w:szCs w:val="24"/>
        </w:rPr>
      </w:pPr>
    </w:p>
    <w:p w14:paraId="46FDA8DD" w14:textId="4CBC6818" w:rsidR="00C228EC" w:rsidRDefault="00C228EC" w:rsidP="00C7211C">
      <w:pPr>
        <w:rPr>
          <w:rFonts w:cs="Times New Roman"/>
          <w:szCs w:val="24"/>
        </w:rPr>
      </w:pPr>
      <w:r>
        <w:rPr>
          <w:rFonts w:cs="Times New Roman"/>
          <w:szCs w:val="24"/>
        </w:rPr>
        <w:t>in which Q</w:t>
      </w:r>
      <w:r w:rsidRPr="00472BC9">
        <w:rPr>
          <w:rFonts w:cs="Times New Roman"/>
          <w:szCs w:val="24"/>
          <w:vertAlign w:val="subscript"/>
        </w:rPr>
        <w:t>min</w:t>
      </w:r>
      <w:r>
        <w:rPr>
          <w:rFonts w:cs="Times New Roman"/>
          <w:szCs w:val="24"/>
        </w:rPr>
        <w:t xml:space="preserve"> is the minimum disturbance magnitude to influence </w:t>
      </w:r>
      <w:r w:rsidRPr="00472BC9">
        <w:rPr>
          <w:rFonts w:cs="Times New Roman"/>
          <w:i/>
          <w:iCs/>
          <w:szCs w:val="24"/>
        </w:rPr>
        <w:t>K</w:t>
      </w:r>
      <w:r>
        <w:rPr>
          <w:rFonts w:cs="Times New Roman"/>
          <w:szCs w:val="24"/>
        </w:rPr>
        <w:t xml:space="preserve"> and </w:t>
      </w:r>
      <w:r w:rsidRPr="00472BC9">
        <w:rPr>
          <w:rFonts w:cs="Times New Roman"/>
          <w:i/>
          <w:iCs/>
          <w:szCs w:val="24"/>
        </w:rPr>
        <w:t>a</w:t>
      </w:r>
      <w:r>
        <w:rPr>
          <w:rFonts w:cs="Times New Roman"/>
          <w:szCs w:val="24"/>
        </w:rPr>
        <w:t xml:space="preserve"> is </w:t>
      </w:r>
      <w:r w:rsidR="00472BC9">
        <w:rPr>
          <w:rFonts w:cs="Times New Roman"/>
          <w:szCs w:val="24"/>
        </w:rPr>
        <w:t>the half-saturation constant for that relationship (McMullen 2017</w:t>
      </w:r>
      <w:r w:rsidR="001B3F3F">
        <w:rPr>
          <w:rFonts w:cs="Times New Roman"/>
          <w:szCs w:val="24"/>
        </w:rPr>
        <w:t>, Table 1</w:t>
      </w:r>
      <w:r w:rsidR="00472BC9">
        <w:rPr>
          <w:rFonts w:cs="Times New Roman"/>
          <w:szCs w:val="24"/>
        </w:rPr>
        <w:t xml:space="preserve">). We also allow </w:t>
      </w:r>
      <w:r w:rsidR="00472BC9" w:rsidRPr="00472BC9">
        <w:rPr>
          <w:rFonts w:cs="Times New Roman"/>
          <w:i/>
          <w:iCs/>
          <w:szCs w:val="24"/>
        </w:rPr>
        <w:t>K</w:t>
      </w:r>
      <w:r w:rsidR="00472BC9">
        <w:rPr>
          <w:rFonts w:cs="Times New Roman"/>
          <w:szCs w:val="24"/>
        </w:rPr>
        <w:t xml:space="preserve"> to return to </w:t>
      </w:r>
      <w:r w:rsidR="00472BC9" w:rsidRPr="00472BC9">
        <w:rPr>
          <w:rFonts w:cs="Times New Roman"/>
          <w:i/>
          <w:iCs/>
          <w:szCs w:val="24"/>
        </w:rPr>
        <w:t>K</w:t>
      </w:r>
      <w:r w:rsidR="00472BC9" w:rsidRPr="00472BC9">
        <w:rPr>
          <w:rFonts w:cs="Times New Roman"/>
          <w:i/>
          <w:iCs/>
          <w:szCs w:val="24"/>
          <w:vertAlign w:val="subscript"/>
        </w:rPr>
        <w:t>b</w:t>
      </w:r>
      <w:r w:rsidR="00472BC9">
        <w:rPr>
          <w:rFonts w:cs="Times New Roman"/>
          <w:szCs w:val="24"/>
        </w:rPr>
        <w:t xml:space="preserve">, which represents baseline </w:t>
      </w:r>
      <w:r w:rsidR="00472BC9" w:rsidRPr="00472BC9">
        <w:rPr>
          <w:rFonts w:cs="Times New Roman"/>
          <w:i/>
          <w:iCs/>
          <w:szCs w:val="24"/>
        </w:rPr>
        <w:t>K</w:t>
      </w:r>
      <w:r w:rsidR="00472BC9">
        <w:rPr>
          <w:rFonts w:cs="Times New Roman"/>
          <w:szCs w:val="24"/>
        </w:rPr>
        <w:t xml:space="preserve"> in the absence of disturbances following </w:t>
      </w:r>
    </w:p>
    <w:p w14:paraId="2705EC0A" w14:textId="7133FF00"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r>
                <w:rPr>
                  <w:rFonts w:ascii="Cambria Math" w:hAnsi="Cambria Math" w:cs="Times New Roman"/>
                  <w:szCs w:val="24"/>
                </w:rPr>
                <m:t>K=</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b</m:t>
                      </m:r>
                    </m:sub>
                  </m:sSub>
                </m:e>
              </m:d>
              <m:sSup>
                <m:sSupPr>
                  <m:ctrlPr>
                    <w:rPr>
                      <w:rFonts w:ascii="Cambria Math" w:hAnsi="Cambria Math" w:cs="Times New Roman"/>
                      <w:i/>
                      <w:szCs w:val="24"/>
                    </w:rPr>
                  </m:ctrlPr>
                </m:sSupPr>
                <m:e>
                  <m:r>
                    <w:rPr>
                      <w:rFonts w:ascii="Cambria Math" w:hAnsi="Cambria Math" w:cs="Times New Roman"/>
                      <w:szCs w:val="24"/>
                    </w:rPr>
                    <m:t>e</m:t>
                  </m:r>
                </m:e>
                <m:sup>
                  <m:r>
                    <w:rPr>
                      <w:rFonts w:ascii="Cambria Math" w:hAnsi="Cambria Math" w:cs="Times New Roman"/>
                      <w:szCs w:val="24"/>
                    </w:rPr>
                    <m:t>-gτ</m:t>
                  </m:r>
                </m:sup>
              </m:sSup>
              <m:r>
                <w:rPr>
                  <w:rFonts w:ascii="Cambria Math" w:hAnsi="Cambria Math" w:cs="Times New Roman"/>
                  <w:szCs w:val="24"/>
                </w:rPr>
                <m:t xml:space="preserve"> #</m:t>
              </m:r>
              <m:d>
                <m:dPr>
                  <m:ctrlPr>
                    <w:rPr>
                      <w:rFonts w:ascii="Cambria Math" w:hAnsi="Cambria Math" w:cs="Times New Roman"/>
                      <w:i/>
                      <w:szCs w:val="24"/>
                    </w:rPr>
                  </m:ctrlPr>
                </m:dPr>
                <m:e>
                  <m:r>
                    <w:rPr>
                      <w:rFonts w:ascii="Cambria Math" w:hAnsi="Cambria Math" w:cs="Times New Roman"/>
                      <w:szCs w:val="24"/>
                    </w:rPr>
                    <m:t>7</m:t>
                  </m:r>
                </m:e>
              </m:d>
            </m:e>
          </m:eqArr>
        </m:oMath>
      </m:oMathPara>
    </w:p>
    <w:p w14:paraId="21D4EAD7" w14:textId="07C83780" w:rsidR="00472BC9" w:rsidRPr="00472BC9" w:rsidRDefault="00472BC9" w:rsidP="00C7211C">
      <w:pPr>
        <w:rPr>
          <w:rFonts w:cs="Times New Roman"/>
          <w:szCs w:val="24"/>
        </w:rPr>
      </w:pPr>
      <m:oMathPara>
        <m:oMath>
          <m:r>
            <w:rPr>
              <w:rFonts w:ascii="Cambria Math" w:hAnsi="Cambria Math" w:cs="Times New Roman"/>
              <w:szCs w:val="24"/>
            </w:rPr>
            <m:t xml:space="preserve"> </m:t>
          </m:r>
        </m:oMath>
      </m:oMathPara>
    </w:p>
    <w:p w14:paraId="1E94FE32" w14:textId="7EEC1D82" w:rsidR="00472BC9" w:rsidRDefault="00472BC9" w:rsidP="00C7211C">
      <w:pPr>
        <w:rPr>
          <w:rFonts w:cs="Times New Roman"/>
          <w:szCs w:val="24"/>
        </w:rPr>
      </w:pPr>
      <w:r>
        <w:rPr>
          <w:rFonts w:cs="Times New Roman"/>
          <w:szCs w:val="24"/>
        </w:rPr>
        <w:t xml:space="preserve">in which g is a shape parameter that determines the rate at which </w:t>
      </w:r>
      <w:r w:rsidRPr="00472BC9">
        <w:rPr>
          <w:rFonts w:cs="Times New Roman"/>
          <w:i/>
          <w:iCs/>
          <w:szCs w:val="24"/>
        </w:rPr>
        <w:t>K</w:t>
      </w:r>
      <w:r>
        <w:rPr>
          <w:rFonts w:cs="Times New Roman"/>
          <w:szCs w:val="24"/>
        </w:rPr>
        <w:t xml:space="preserve"> returns to </w:t>
      </w:r>
      <w:r w:rsidRPr="00472BC9">
        <w:rPr>
          <w:rFonts w:cs="Times New Roman"/>
          <w:i/>
          <w:iCs/>
          <w:szCs w:val="24"/>
        </w:rPr>
        <w:t>K</w:t>
      </w:r>
      <w:r w:rsidRPr="00472BC9">
        <w:rPr>
          <w:rFonts w:cs="Times New Roman"/>
          <w:i/>
          <w:iCs/>
          <w:szCs w:val="24"/>
          <w:vertAlign w:val="subscript"/>
        </w:rPr>
        <w:t>b</w:t>
      </w:r>
      <w:r>
        <w:rPr>
          <w:rFonts w:cs="Times New Roman"/>
          <w:szCs w:val="24"/>
        </w:rPr>
        <w:t xml:space="preserve"> and τ is the number of timesteps since the disturbance (McMulle</w:t>
      </w:r>
      <w:r w:rsidR="00EC1E96">
        <w:rPr>
          <w:rFonts w:cs="Times New Roman"/>
          <w:szCs w:val="24"/>
        </w:rPr>
        <w:t>n</w:t>
      </w:r>
      <w:r>
        <w:rPr>
          <w:rFonts w:cs="Times New Roman"/>
          <w:szCs w:val="24"/>
        </w:rPr>
        <w:t xml:space="preserve"> 2017. Figure</w:t>
      </w:r>
      <w:r w:rsidR="00247643">
        <w:rPr>
          <w:rFonts w:cs="Times New Roman"/>
          <w:szCs w:val="24"/>
        </w:rPr>
        <w:t xml:space="preserve"> 2</w:t>
      </w:r>
      <w:r>
        <w:rPr>
          <w:rFonts w:cs="Times New Roman"/>
          <w:szCs w:val="24"/>
        </w:rPr>
        <w:t xml:space="preserve">). </w:t>
      </w:r>
      <w:r w:rsidR="00247643" w:rsidRPr="00247643">
        <w:rPr>
          <w:rFonts w:cs="Times New Roman"/>
          <w:i/>
          <w:iCs/>
          <w:szCs w:val="24"/>
        </w:rPr>
        <w:t>K</w:t>
      </w:r>
      <w:r w:rsidR="00247643" w:rsidRPr="00247643">
        <w:rPr>
          <w:rFonts w:cs="Times New Roman"/>
          <w:i/>
          <w:iCs/>
          <w:szCs w:val="24"/>
          <w:vertAlign w:val="subscript"/>
        </w:rPr>
        <w:t>b</w:t>
      </w:r>
      <w:r w:rsidR="00247643">
        <w:rPr>
          <w:rFonts w:cs="Times New Roman"/>
          <w:szCs w:val="24"/>
        </w:rPr>
        <w:t xml:space="preserve">, although a constant in this model for the sake of simplicity, could fluctuate as a function of varying productivity in the system. </w:t>
      </w:r>
    </w:p>
    <w:p w14:paraId="3294B5C3" w14:textId="1FACB90B" w:rsidR="000A45FE" w:rsidRDefault="000A45FE" w:rsidP="000A45FE">
      <w:pPr>
        <w:rPr>
          <w:rFonts w:cs="Times New Roman"/>
          <w:szCs w:val="24"/>
        </w:rPr>
      </w:pPr>
      <w:r>
        <w:rPr>
          <w:rFonts w:cs="Times New Roman"/>
          <w:szCs w:val="24"/>
        </w:rPr>
        <w:t xml:space="preserve">We parameterized the model for a Baetid mayfly in Sycamore Creek, AZ after a large flood events on March 17, 1986, as referenced in Grimm (1989, Table S1). </w:t>
      </w:r>
      <w:r w:rsidR="00D93029">
        <w:rPr>
          <w:rFonts w:cs="Times New Roman"/>
          <w:szCs w:val="24"/>
        </w:rPr>
        <w:t xml:space="preserve">This flood event had an instantaneous maximum discharge of </w:t>
      </w:r>
      <w:r w:rsidR="00D93029" w:rsidRPr="00D93029">
        <w:rPr>
          <w:rFonts w:cs="Times New Roman"/>
          <w:szCs w:val="24"/>
        </w:rPr>
        <w:t>1080.0</w:t>
      </w:r>
      <w:r w:rsidR="00D93029">
        <w:rPr>
          <w:rFonts w:cs="Times New Roman"/>
          <w:szCs w:val="24"/>
        </w:rPr>
        <w:t xml:space="preserve"> cfs and a biweekly mean maximum discharge of 209.9 cfs, since flows dropped down to 35 cfs during that two-week timestep </w:t>
      </w:r>
      <w:r w:rsidR="00D93029">
        <w:rPr>
          <w:rFonts w:cs="Times New Roman"/>
          <w:szCs w:val="24"/>
        </w:rPr>
        <w:fldChar w:fldCharType="begin"/>
      </w:r>
      <w:r w:rsidR="00D93029">
        <w:rPr>
          <w:rFonts w:cs="Times New Roman"/>
          <w:szCs w:val="24"/>
        </w:rPr>
        <w:instrText xml:space="preserve"> ADDIN EN.CITE &lt;EndNote&gt;&lt;Cite&gt;&lt;Author&gt;USGS&lt;/Author&gt;&lt;RecNum&gt;175&lt;/RecNum&gt;&lt;DisplayText&gt;(USGS)&lt;/DisplayText&gt;&lt;record&gt;&lt;rec-number&gt;175&lt;/rec-number&gt;&lt;foreign-keys&gt;&lt;key app="EN" db-id="azst9za9a2x00ke2t595perzex9rz5a59war" timestamp="1668634036"&gt;175&lt;/key&gt;&lt;/foreign-keys&gt;&lt;ref-type name="Web Page"&gt;12&lt;/ref-type&gt;&lt;contributors&gt;&lt;authors&gt;&lt;author&gt;USGS&lt;/author&gt;&lt;/authors&gt;&lt;/contributors&gt;&lt;titles&gt;&lt;title&gt;USGS 09510200 SYCAMORE CREEK NEAR FORT MCDOWELL, AZ&lt;/title&gt;&lt;/titles&gt;&lt;number&gt;11/16/2022&lt;/number&gt;&lt;dates&gt;&lt;/dates&gt;&lt;urls&gt;&lt;related-urls&gt;&lt;url&gt;https://waterdata.usgs.gov/nwis/inventory?site_no=09510200&amp;amp;agency_cd=USGS&lt;/url&gt;&lt;/related-urls&gt;&lt;/urls&gt;&lt;/record&gt;&lt;/Cite&gt;&lt;/EndNote&gt;</w:instrText>
      </w:r>
      <w:r w:rsidR="00D93029">
        <w:rPr>
          <w:rFonts w:cs="Times New Roman"/>
          <w:szCs w:val="24"/>
        </w:rPr>
        <w:fldChar w:fldCharType="separate"/>
      </w:r>
      <w:r w:rsidR="00D93029">
        <w:rPr>
          <w:rFonts w:cs="Times New Roman"/>
          <w:noProof/>
          <w:szCs w:val="24"/>
        </w:rPr>
        <w:t>(USGS)</w:t>
      </w:r>
      <w:r w:rsidR="00D93029">
        <w:rPr>
          <w:rFonts w:cs="Times New Roman"/>
          <w:szCs w:val="24"/>
        </w:rPr>
        <w:fldChar w:fldCharType="end"/>
      </w:r>
      <w:r w:rsidR="00D93029">
        <w:rPr>
          <w:rFonts w:cs="Times New Roman"/>
          <w:szCs w:val="24"/>
        </w:rPr>
        <w:t xml:space="preserve">. </w:t>
      </w:r>
      <w:r>
        <w:rPr>
          <w:rFonts w:cs="Times New Roman"/>
          <w:szCs w:val="24"/>
        </w:rPr>
        <w:t xml:space="preserve">Discharge (cfs) was summarized for a biweekly period and the model was run between </w:t>
      </w:r>
      <w:r w:rsidR="00D93029">
        <w:rPr>
          <w:rFonts w:cs="Times New Roman"/>
          <w:szCs w:val="24"/>
        </w:rPr>
        <w:t xml:space="preserve">October 1, 1982 and September 30, 1987, although results are only shown for the 130 days post-disturbance. </w:t>
      </w:r>
      <w:r>
        <w:rPr>
          <w:rFonts w:cs="Times New Roman"/>
          <w:szCs w:val="24"/>
        </w:rPr>
        <w:t xml:space="preserve"> </w:t>
      </w:r>
      <w:r w:rsidR="00D93029">
        <w:rPr>
          <w:rFonts w:cs="Times New Roman"/>
          <w:szCs w:val="24"/>
        </w:rPr>
        <w:t xml:space="preserve"> The relationship between K and disturbance magnitude (discharge in cfs) was scaled to fit flows in Sycamore Creek, AZ. </w:t>
      </w:r>
      <w:r w:rsidR="00BB5283">
        <w:rPr>
          <w:rFonts w:cs="Times New Roman"/>
          <w:szCs w:val="24"/>
        </w:rPr>
        <w:t xml:space="preserve">The data points from </w:t>
      </w:r>
    </w:p>
    <w:p w14:paraId="43351344" w14:textId="77777777" w:rsidR="000A45FE" w:rsidRDefault="000A45FE" w:rsidP="00C7211C">
      <w:pPr>
        <w:rPr>
          <w:rFonts w:cs="Times New Roman"/>
          <w:szCs w:val="24"/>
        </w:rPr>
      </w:pPr>
    </w:p>
    <w:p w14:paraId="0CB42D66" w14:textId="5ACC0179" w:rsidR="00247643" w:rsidRDefault="00247643" w:rsidP="00C7211C">
      <w:pPr>
        <w:rPr>
          <w:rFonts w:cs="Times New Roman"/>
          <w:szCs w:val="24"/>
        </w:rPr>
      </w:pPr>
      <w:commentRangeStart w:id="5"/>
      <w:r>
        <w:rPr>
          <w:rFonts w:cs="Times New Roman"/>
          <w:szCs w:val="24"/>
        </w:rPr>
        <w:t>Density dependence is incorporated into the model via fecundity following a logistic relationship</w:t>
      </w:r>
      <w:commentRangeEnd w:id="5"/>
      <w:r w:rsidR="003326CA">
        <w:rPr>
          <w:rStyle w:val="CommentReference"/>
        </w:rPr>
        <w:commentReference w:id="5"/>
      </w:r>
    </w:p>
    <w:p w14:paraId="7D51CA41" w14:textId="32D3D810" w:rsidR="00760958" w:rsidRPr="00760958" w:rsidRDefault="00000000" w:rsidP="00C7211C">
      <w:pPr>
        <w:rPr>
          <w:rFonts w:cs="Times New Roman"/>
          <w:szCs w:val="24"/>
        </w:rPr>
      </w:pPr>
      <m:oMathPara>
        <m:oMath>
          <m:eqArr>
            <m:eqArrPr>
              <m:maxDist m:val="1"/>
              <m:ctrlPr>
                <w:rPr>
                  <w:rFonts w:ascii="Cambria Math" w:hAnsi="Cambria Math" w:cs="Times New Roman"/>
                  <w:i/>
                  <w:szCs w:val="24"/>
                </w:rPr>
              </m:ctrlPr>
            </m:eqArrPr>
            <m:e>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i</m:t>
                  </m:r>
                </m:sub>
              </m:sSub>
              <m:d>
                <m:dPr>
                  <m:ctrlPr>
                    <w:rPr>
                      <w:rFonts w:ascii="Cambria Math" w:hAnsi="Cambria Math" w:cs="Times New Roman"/>
                      <w:i/>
                      <w:szCs w:val="24"/>
                    </w:rPr>
                  </m:ctrlPr>
                </m:dPr>
                <m:e>
                  <m:r>
                    <w:rPr>
                      <w:rFonts w:ascii="Cambria Math" w:hAnsi="Cambria Math" w:cs="Times New Roman"/>
                      <w:szCs w:val="24"/>
                    </w:rPr>
                    <m:t xml:space="preserve">1-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num>
                    <m:den>
                      <m:r>
                        <w:rPr>
                          <w:rFonts w:ascii="Cambria Math" w:hAnsi="Cambria Math" w:cs="Times New Roman"/>
                          <w:szCs w:val="24"/>
                        </w:rPr>
                        <m:t>K</m:t>
                      </m:r>
                    </m:den>
                  </m:f>
                </m:e>
              </m:d>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8</m:t>
                  </m:r>
                </m:e>
              </m:d>
            </m:e>
          </m:eqArr>
        </m:oMath>
      </m:oMathPara>
    </w:p>
    <w:p w14:paraId="5E2BD532" w14:textId="57A4CA52" w:rsidR="000A45FE" w:rsidRPr="00472BC9" w:rsidRDefault="007A2D7B" w:rsidP="00C7211C">
      <w:pPr>
        <w:rPr>
          <w:rFonts w:cs="Times New Roman"/>
          <w:szCs w:val="24"/>
        </w:rPr>
      </w:pPr>
      <w:r>
        <w:rPr>
          <w:rFonts w:cs="Times New Roman"/>
          <w:szCs w:val="24"/>
        </w:rPr>
        <w:t xml:space="preserve">in which stage-specific fecundity is modified by the relationship between total </w:t>
      </w:r>
      <w:r w:rsidRPr="007A2D7B">
        <w:rPr>
          <w:rFonts w:cs="Times New Roman"/>
          <w:i/>
          <w:iCs/>
          <w:szCs w:val="24"/>
        </w:rPr>
        <w:t>N</w:t>
      </w:r>
      <w:r>
        <w:rPr>
          <w:rFonts w:cs="Times New Roman"/>
          <w:szCs w:val="24"/>
        </w:rPr>
        <w:t xml:space="preserve"> at time </w:t>
      </w:r>
      <w:r w:rsidRPr="007A2D7B">
        <w:rPr>
          <w:rFonts w:cs="Times New Roman"/>
          <w:i/>
          <w:iCs/>
          <w:szCs w:val="24"/>
        </w:rPr>
        <w:t>t</w:t>
      </w:r>
      <w:r>
        <w:rPr>
          <w:rFonts w:cs="Times New Roman"/>
          <w:szCs w:val="24"/>
        </w:rPr>
        <w:t xml:space="preserve"> and carrying capacity at time </w:t>
      </w:r>
      <w:r w:rsidRPr="007A2D7B">
        <w:rPr>
          <w:rFonts w:cs="Times New Roman"/>
          <w:i/>
          <w:iCs/>
          <w:szCs w:val="24"/>
        </w:rPr>
        <w:t>t</w:t>
      </w:r>
      <w:r>
        <w:rPr>
          <w:rFonts w:cs="Times New Roman"/>
          <w:szCs w:val="24"/>
        </w:rPr>
        <w:t xml:space="preserve"> </w:t>
      </w:r>
      <w:r w:rsidR="00EC1E96">
        <w:rPr>
          <w:rFonts w:cs="Times New Roman"/>
          <w:szCs w:val="24"/>
        </w:rPr>
        <w:fldChar w:fldCharType="begin"/>
      </w:r>
      <w:r w:rsidR="00EC1E96">
        <w:rPr>
          <w:rFonts w:cs="Times New Roman"/>
          <w:szCs w:val="24"/>
        </w:rPr>
        <w:instrText xml:space="preserve"> ADDIN EN.CITE &lt;EndNote&gt;&lt;Cite&gt;&lt;Author&gt;Rogosch&lt;/Author&gt;&lt;Year&gt;2019&lt;/Year&gt;&lt;RecNum&gt;126&lt;/RecNum&gt;&lt;DisplayText&gt;(Rogosch 2019)&lt;/DisplayText&gt;&lt;record&gt;&lt;rec-number&gt;126&lt;/rec-number&gt;&lt;foreign-keys&gt;&lt;key app="EN" db-id="azst9za9a2x00ke2t595perzex9rz5a59war" timestamp="0"&gt;126&lt;/key&gt;&lt;/foreign-keys&gt;&lt;ref-type name="Journal Article"&gt;17&lt;/ref-type&gt;&lt;contributors&gt;&lt;authors&gt;&lt;author&gt;Rogosch, J. S., Tonkin, J. D., Lytle, D. A., Merritt, D. M., Reynolds, L. V., Olden, J. D.&lt;/author&gt;&lt;/authors&gt;&lt;/contributors&gt;&lt;titles&gt;&lt;title&gt;Increasing drought favors nonnative fishes in a dryland river: evidence from a multipspecies demographic model&lt;/title&gt;&lt;secondary-title&gt;Ecosphere&lt;/secondary-title&gt;&lt;/titles&gt;&lt;pages&gt;e02681&lt;/pages&gt;&lt;volume&gt;10&lt;/volume&gt;&lt;number&gt;4&lt;/number&gt;&lt;dates&gt;&lt;year&gt;2019&lt;/year&gt;&lt;/dates&gt;&lt;urls&gt;&lt;/urls&gt;&lt;electronic-resource-num&gt;https://doi.org/10.1002/ecs2.2681&lt;/electronic-resource-num&gt;&lt;/record&gt;&lt;/Cite&gt;&lt;/EndNote&gt;</w:instrText>
      </w:r>
      <w:r w:rsidR="00EC1E96">
        <w:rPr>
          <w:rFonts w:cs="Times New Roman"/>
          <w:szCs w:val="24"/>
        </w:rPr>
        <w:fldChar w:fldCharType="separate"/>
      </w:r>
      <w:r w:rsidR="00EC1E96">
        <w:rPr>
          <w:rFonts w:cs="Times New Roman"/>
          <w:noProof/>
          <w:szCs w:val="24"/>
        </w:rPr>
        <w:t>(Rogosch 2019)</w:t>
      </w:r>
      <w:r w:rsidR="00EC1E96">
        <w:rPr>
          <w:rFonts w:cs="Times New Roman"/>
          <w:szCs w:val="24"/>
        </w:rPr>
        <w:fldChar w:fldCharType="end"/>
      </w:r>
      <w:r>
        <w:rPr>
          <w:rFonts w:cs="Times New Roman"/>
          <w:szCs w:val="24"/>
        </w:rPr>
        <w:t xml:space="preserve">. </w:t>
      </w:r>
    </w:p>
    <w:p w14:paraId="41878453" w14:textId="7171B1C8" w:rsidR="0071238C" w:rsidRPr="0071238C" w:rsidRDefault="0071238C" w:rsidP="0071238C">
      <w:pPr>
        <w:rPr>
          <w:rFonts w:cs="Times New Roman"/>
          <w:i/>
          <w:iCs/>
          <w:szCs w:val="24"/>
        </w:rPr>
      </w:pPr>
      <w:r w:rsidRPr="0071238C">
        <w:rPr>
          <w:rFonts w:cs="Times New Roman"/>
          <w:i/>
          <w:iCs/>
          <w:szCs w:val="24"/>
        </w:rPr>
        <w:t>Study Organisms</w:t>
      </w:r>
    </w:p>
    <w:p w14:paraId="07BFD460" w14:textId="6CCEACCC" w:rsidR="00FD41A7" w:rsidRPr="002E0C38" w:rsidRDefault="00D95C0B" w:rsidP="002E0C38">
      <w:pPr>
        <w:rPr>
          <w:rFonts w:cs="Times New Roman"/>
          <w:szCs w:val="24"/>
        </w:rPr>
      </w:pPr>
      <w:r w:rsidRPr="0071238C">
        <w:rPr>
          <w:rFonts w:cs="Times New Roman"/>
          <w:szCs w:val="24"/>
        </w:rPr>
        <w:t xml:space="preserve">Invertebrates are a diverse group of organisms representing a wide variety of life history strategies and organismal traits. This model allows us to incorporate the </w:t>
      </w:r>
      <w:r w:rsidR="00BB5283">
        <w:rPr>
          <w:rFonts w:cs="Times New Roman"/>
          <w:szCs w:val="24"/>
        </w:rPr>
        <w:t xml:space="preserve">distinct biology of an organism </w:t>
      </w:r>
      <w:r w:rsidRPr="0071238C">
        <w:rPr>
          <w:rFonts w:cs="Times New Roman"/>
          <w:szCs w:val="24"/>
        </w:rPr>
        <w:t xml:space="preserve">into its population dynamics. </w:t>
      </w:r>
      <w:r w:rsidR="0071238C">
        <w:rPr>
          <w:rFonts w:cs="Times New Roman"/>
          <w:szCs w:val="24"/>
        </w:rPr>
        <w:t xml:space="preserve">We have chosen to investigate aquatic invertebrates that represent </w:t>
      </w:r>
      <w:r w:rsidR="00302F97">
        <w:rPr>
          <w:rFonts w:cs="Times New Roman"/>
          <w:szCs w:val="24"/>
        </w:rPr>
        <w:t>well-defined trait-groups</w:t>
      </w:r>
      <w:r w:rsidR="00BB5283">
        <w:rPr>
          <w:rFonts w:cs="Times New Roman"/>
          <w:szCs w:val="24"/>
        </w:rPr>
        <w:t xml:space="preserve"> within the Colorado River ecosystem</w:t>
      </w:r>
      <w:r w:rsidR="00302F97">
        <w:rPr>
          <w:rFonts w:cs="Times New Roman"/>
          <w:szCs w:val="24"/>
        </w:rPr>
        <w:t xml:space="preserve">. </w:t>
      </w:r>
      <w:r w:rsidR="00BB5283">
        <w:rPr>
          <w:rFonts w:cs="Times New Roman"/>
          <w:szCs w:val="24"/>
        </w:rPr>
        <w:t xml:space="preserve">These invertebrates represent primary aquatic consumers that are the basis of both aquatic and terrestrial foodwebs within the system </w:t>
      </w:r>
      <w:r w:rsidR="00BB5283">
        <w:rPr>
          <w:rFonts w:cs="Times New Roman"/>
          <w:szCs w:val="24"/>
        </w:rPr>
        <w:fldChar w:fldCharType="begin"/>
      </w:r>
      <w:r w:rsidR="00BB5283">
        <w:rPr>
          <w:rFonts w:cs="Times New Roman"/>
          <w:szCs w:val="24"/>
        </w:rPr>
        <w:instrText xml:space="preserve"> ADDIN EN.CITE &lt;EndNote&gt;&lt;Cite&gt;&lt;Author&gt;Kennedy&lt;/Author&gt;&lt;Year&gt;2016&lt;/Year&gt;&lt;RecNum&gt;132&lt;/RecNum&gt;&lt;DisplayText&gt;(Kennedy 2016)&lt;/DisplayText&gt;&lt;record&gt;&lt;rec-number&gt;132&lt;/rec-number&gt;&lt;foreign-keys&gt;&lt;key app="EN" db-id="azst9za9a2x00ke2t595perzex9rz5a59war" timestamp="0"&gt;132&lt;/key&gt;&lt;/foreign-keys&gt;&lt;ref-type name="Journal Article"&gt;17&lt;/ref-type&gt;&lt;contributors&gt;&lt;authors&gt;&lt;author&gt;Kennedy, T. A., Muehlbauer, J. D., Yackulic, C. B., Lytle, D. A., Miller, S. W., Dibble, K. L., Kortenhoeven, E. W., Metcalfe, A. N., Baxter, C. V. &lt;/author&gt;&lt;/authors&gt;&lt;/contributors&gt;&lt;titles&gt;&lt;title&gt;Flow management for hydropower extirpates aquatic insects, undermining river food webs&lt;/title&gt;&lt;secondary-title&gt;BioScience&lt;/secondary-title&gt;&lt;/titles&gt;&lt;periodical&gt;&lt;full-title&gt;BioScience&lt;/full-title&gt;&lt;/periodical&gt;&lt;pages&gt;561-575&lt;/pages&gt;&lt;volume&gt;66&lt;/volume&gt;&lt;number&gt;7&lt;/number&gt;&lt;dates&gt;&lt;year&gt;2016&lt;/year&gt;&lt;/dates&gt;&lt;urls&gt;&lt;/urls&gt;&lt;electronic-resource-num&gt;10.1093/biosci/biw059&lt;/electronic-resource-num&gt;&lt;/record&gt;&lt;/Cite&gt;&lt;/EndNote&gt;</w:instrText>
      </w:r>
      <w:r w:rsidR="00BB5283">
        <w:rPr>
          <w:rFonts w:cs="Times New Roman"/>
          <w:szCs w:val="24"/>
        </w:rPr>
        <w:fldChar w:fldCharType="separate"/>
      </w:r>
      <w:r w:rsidR="00BB5283">
        <w:rPr>
          <w:rFonts w:cs="Times New Roman"/>
          <w:noProof/>
          <w:szCs w:val="24"/>
        </w:rPr>
        <w:t>(Kennedy 2016)</w:t>
      </w:r>
      <w:r w:rsidR="00BB5283">
        <w:rPr>
          <w:rFonts w:cs="Times New Roman"/>
          <w:szCs w:val="24"/>
        </w:rPr>
        <w:fldChar w:fldCharType="end"/>
      </w:r>
      <w:r w:rsidR="00BB5283">
        <w:rPr>
          <w:rFonts w:cs="Times New Roman"/>
          <w:szCs w:val="24"/>
        </w:rPr>
        <w:t xml:space="preserve">.  </w:t>
      </w:r>
      <w:r w:rsidR="00B70FFB">
        <w:rPr>
          <w:rFonts w:cs="Times New Roman"/>
          <w:szCs w:val="24"/>
        </w:rPr>
        <w:t>Baetid mayfly species (Ephemeroptera: Baetidae) are considered to have a fast-life cycle and are often multivoltine in warm conditions. Many species are flood-</w:t>
      </w:r>
      <w:r w:rsidR="00247643">
        <w:rPr>
          <w:rFonts w:cs="Times New Roman"/>
          <w:szCs w:val="24"/>
        </w:rPr>
        <w:t>adapted,</w:t>
      </w:r>
      <w:r w:rsidR="00B70FFB">
        <w:rPr>
          <w:rFonts w:cs="Times New Roman"/>
          <w:szCs w:val="24"/>
        </w:rPr>
        <w:t xml:space="preserve"> and populations can recover quickly post-flood disturbance. They have three life-stages: an aquatic nymphal stage, a short subimago stage, and their adult stage. </w:t>
      </w:r>
      <w:r w:rsidR="00C50B4B">
        <w:rPr>
          <w:rFonts w:cs="Times New Roman"/>
          <w:szCs w:val="24"/>
        </w:rPr>
        <w:t>In our model, we have divided the life cycles so that Stage 1 represents small nymphs, Stage 2 represents large nymphs, and Stage 3 represents adults. Because the subimago stage is so short, it is lumped in with the adult stage</w:t>
      </w:r>
      <w:r w:rsidR="00FD41A7">
        <w:rPr>
          <w:rFonts w:cs="Times New Roman"/>
          <w:szCs w:val="24"/>
        </w:rPr>
        <w:t xml:space="preserve"> (Figure 1</w:t>
      </w:r>
      <w:r w:rsidR="00A65065">
        <w:rPr>
          <w:rFonts w:cs="Times New Roman"/>
          <w:szCs w:val="24"/>
        </w:rPr>
        <w:t>A</w:t>
      </w:r>
      <w:r w:rsidR="00FD41A7">
        <w:rPr>
          <w:rFonts w:cs="Times New Roman"/>
          <w:szCs w:val="24"/>
        </w:rPr>
        <w:t>)</w:t>
      </w:r>
      <w:r w:rsidR="00C50B4B">
        <w:rPr>
          <w:rFonts w:cs="Times New Roman"/>
          <w:szCs w:val="24"/>
        </w:rPr>
        <w:t xml:space="preserve">. </w:t>
      </w:r>
      <w:r w:rsidR="00C50B4B" w:rsidRPr="00C50B4B">
        <w:rPr>
          <w:rFonts w:cs="Times New Roman"/>
          <w:i/>
          <w:iCs/>
          <w:szCs w:val="24"/>
        </w:rPr>
        <w:t>Hydropsyche</w:t>
      </w:r>
      <w:r w:rsidR="00C50B4B">
        <w:rPr>
          <w:rFonts w:cs="Times New Roman"/>
          <w:szCs w:val="24"/>
        </w:rPr>
        <w:t xml:space="preserve"> species (Trichoptera: Hydropsychidae) are a genus of net-spinning caddisflies that represent a slower-life cycle species that are typically univoltine (</w:t>
      </w:r>
      <w:r w:rsidR="001A12A3">
        <w:rPr>
          <w:rFonts w:cs="Times New Roman"/>
          <w:szCs w:val="24"/>
        </w:rPr>
        <w:t>is a ref needed here?</w:t>
      </w:r>
      <w:r w:rsidR="00C50B4B">
        <w:rPr>
          <w:rFonts w:cs="Times New Roman"/>
          <w:szCs w:val="24"/>
        </w:rPr>
        <w:t xml:space="preserve">). </w:t>
      </w:r>
      <w:r w:rsidR="00BB1215">
        <w:rPr>
          <w:rFonts w:cs="Times New Roman"/>
          <w:szCs w:val="24"/>
        </w:rPr>
        <w:t xml:space="preserve">They are observed to recovery quickly post-flood </w:t>
      </w:r>
      <w:commentRangeStart w:id="6"/>
      <w:r w:rsidR="001A12A3">
        <w:rPr>
          <w:rFonts w:cs="Times New Roman"/>
          <w:szCs w:val="24"/>
        </w:rPr>
        <w:fldChar w:fldCharType="begin"/>
      </w:r>
      <w:r w:rsidR="00BB5283">
        <w:rPr>
          <w:rFonts w:cs="Times New Roman"/>
          <w:szCs w:val="24"/>
        </w:rPr>
        <w:instrText xml:space="preserve"> ADDIN EN.CITE &lt;EndNote&gt;&lt;Cite&gt;&lt;Author&gt;Kimura&lt;/Author&gt;&lt;Year&gt;2011&lt;/Year&gt;&lt;RecNum&gt;176&lt;/RecNum&gt;&lt;DisplayText&gt;(Kimura 2011)&lt;/DisplayText&gt;&lt;record&gt;&lt;rec-number&gt;176&lt;/rec-number&gt;&lt;foreign-keys&gt;&lt;key app="EN" db-id="azst9za9a2x00ke2t595perzex9rz5a59war" timestamp="1668634696"&gt;176&lt;/key&gt;&lt;/foreign-keys&gt;&lt;ref-type name="Journal Article"&gt;17&lt;/ref-type&gt;&lt;contributors&gt;&lt;authors&gt;&lt;author&gt;Kimura, G., Inoue, E., and Hirabayashi, K.&lt;/author&gt;&lt;/authors&gt;&lt;/contributors&gt;&lt;titles&gt;&lt;title&gt;The effect of a summer flood on the density of caddisfly (Trichoptera) in the middle reaches of the Shinano River, Japan&lt;/title&gt;&lt;secondary-title&gt;Zoosymposia&lt;/secondary-title&gt;&lt;/titles&gt;&lt;periodical&gt;&lt;full-title&gt;Zoosymposia&lt;/full-title&gt;&lt;/periodical&gt;&lt;pages&gt;235-244&lt;/pages&gt;&lt;volume&gt;5&lt;/volume&gt;&lt;dates&gt;&lt;year&gt;2011&lt;/year&gt;&lt;/dates&gt;&lt;urls&gt;&lt;/urls&gt;&lt;electronic-resource-num&gt;https://doi.org/10.11646/zoosymposia.5.1.17 &lt;/electronic-resource-num&gt;&lt;/record&gt;&lt;/Cite&gt;&lt;/EndNote&gt;</w:instrText>
      </w:r>
      <w:r w:rsidR="001A12A3">
        <w:rPr>
          <w:rFonts w:cs="Times New Roman"/>
          <w:szCs w:val="24"/>
        </w:rPr>
        <w:fldChar w:fldCharType="separate"/>
      </w:r>
      <w:r w:rsidR="00BB5283">
        <w:rPr>
          <w:rFonts w:cs="Times New Roman"/>
          <w:noProof/>
          <w:szCs w:val="24"/>
        </w:rPr>
        <w:t>(Kimura 2011)</w:t>
      </w:r>
      <w:r w:rsidR="001A12A3">
        <w:rPr>
          <w:rFonts w:cs="Times New Roman"/>
          <w:szCs w:val="24"/>
        </w:rPr>
        <w:fldChar w:fldCharType="end"/>
      </w:r>
      <w:r w:rsidR="00BB5283">
        <w:rPr>
          <w:rFonts w:cs="Times New Roman"/>
          <w:szCs w:val="24"/>
        </w:rPr>
        <w:t>Figure 1B)</w:t>
      </w:r>
      <w:commentRangeEnd w:id="6"/>
      <w:r w:rsidR="00BB5283">
        <w:rPr>
          <w:rStyle w:val="CommentReference"/>
        </w:rPr>
        <w:commentReference w:id="6"/>
      </w:r>
      <w:r w:rsidR="00BB1215">
        <w:rPr>
          <w:rFonts w:cs="Times New Roman"/>
          <w:szCs w:val="24"/>
        </w:rPr>
        <w:t xml:space="preserve">. </w:t>
      </w:r>
      <w:r w:rsidR="00A65065">
        <w:rPr>
          <w:rFonts w:cs="Times New Roman"/>
          <w:szCs w:val="24"/>
        </w:rPr>
        <w:t xml:space="preserve">New Zealand Mudsnails are indeterminate growth species without specific life stage, so we have divided their life history by size, instead of stage (Figure 1, B). </w:t>
      </w:r>
      <w:r w:rsidR="00BB1215">
        <w:rPr>
          <w:rFonts w:cs="Times New Roman"/>
          <w:szCs w:val="24"/>
        </w:rPr>
        <w:t>Hydropsyche species have three life stages: a larval stage (Stage 1), a pupal stage (Stage 2), and an adult stage (Stage 3</w:t>
      </w:r>
      <w:r w:rsidR="00FD41A7">
        <w:rPr>
          <w:rFonts w:cs="Times New Roman"/>
          <w:szCs w:val="24"/>
        </w:rPr>
        <w:t>, Figure 1</w:t>
      </w:r>
      <w:r w:rsidR="00A65065">
        <w:rPr>
          <w:rFonts w:cs="Times New Roman"/>
          <w:szCs w:val="24"/>
        </w:rPr>
        <w:t>, C</w:t>
      </w:r>
      <w:r w:rsidR="00BB1215">
        <w:rPr>
          <w:rFonts w:cs="Times New Roman"/>
          <w:szCs w:val="24"/>
        </w:rPr>
        <w:t>). New Zealand Mudsnails (</w:t>
      </w:r>
      <w:r w:rsidR="00BB1215" w:rsidRPr="00BB1215">
        <w:rPr>
          <w:rStyle w:val="lrzxr"/>
          <w:i/>
          <w:iCs/>
        </w:rPr>
        <w:t>Potamopyrgus antipodarum</w:t>
      </w:r>
      <w:r w:rsidR="00BB1215">
        <w:rPr>
          <w:rFonts w:cs="Times New Roman"/>
          <w:szCs w:val="24"/>
        </w:rPr>
        <w:t xml:space="preserve">) are a prolific aquatic snail, invasive in the United States. They are not flood-adapted, but are resistant to desiccation and </w:t>
      </w:r>
      <w:r w:rsidR="00213BFA">
        <w:rPr>
          <w:rFonts w:cs="Times New Roman"/>
          <w:szCs w:val="24"/>
        </w:rPr>
        <w:t>reproduce quickly</w:t>
      </w:r>
      <w:r w:rsidR="00BB1215">
        <w:rPr>
          <w:rFonts w:cs="Times New Roman"/>
          <w:szCs w:val="24"/>
        </w:rPr>
        <w:t xml:space="preserve">, since they are primarily </w:t>
      </w:r>
      <w:r w:rsidR="00213BFA">
        <w:rPr>
          <w:rFonts w:cs="Times New Roman"/>
          <w:szCs w:val="24"/>
        </w:rPr>
        <w:t>parthenogenic. In the United States, New Zealand Mudsnails do not have natural predators or parasites that control populations, and they are not bioenergetically available for aquatic or terrestrial consumers</w:t>
      </w:r>
      <w:r w:rsidR="006345E0">
        <w:rPr>
          <w:rFonts w:cs="Times New Roman"/>
          <w:szCs w:val="24"/>
        </w:rPr>
        <w:t xml:space="preserve"> </w:t>
      </w:r>
      <w:r w:rsidR="006345E0">
        <w:rPr>
          <w:rFonts w:cs="Times New Roman"/>
          <w:szCs w:val="24"/>
        </w:rPr>
        <w:fldChar w:fldCharType="begin"/>
      </w:r>
      <w:r w:rsidR="003F26D6">
        <w:rPr>
          <w:rFonts w:cs="Times New Roman"/>
          <w:szCs w:val="24"/>
        </w:rPr>
        <w:instrText xml:space="preserve"> ADDIN EN.CITE &lt;EndNote&gt;&lt;Cite&gt;&lt;Author&gt;Cross&lt;/Author&gt;&lt;Year&gt;2011&lt;/Year&gt;&lt;RecNum&gt;108&lt;/RecNum&gt;&lt;DisplayText&gt;(Cross 2011)&lt;/DisplayText&gt;&lt;record&gt;&lt;rec-number&gt;108&lt;/rec-number&gt;&lt;foreign-keys&gt;&lt;key app="EN" db-id="azst9za9a2x00ke2t595perzex9rz5a59war" timestamp="0"&gt;108&lt;/key&gt;&lt;/foreign-keys&gt;&lt;ref-type name="Journal Article"&gt;17&lt;/ref-type&gt;&lt;contributors&gt;&lt;authors&gt;&lt;author&gt;Cross, W. F., Baxter, C. V., Donner, K. C., Rosi-Marshall, E. J., Kennedy, T. A., Hall Jr. R. O., Wellard Kelly, H. A., Rogers, R. S. &lt;/author&gt;&lt;/authors&gt;&lt;/contributors&gt;&lt;titles&gt;&lt;title&gt;Ecosystem ecology meets adaptive management: food web response to a controlled flood on the Colorado River, Glen Canyon&lt;/title&gt;&lt;secondary-title&gt;Ecological Applications&lt;/secondary-title&gt;&lt;/titles&gt;&lt;periodical&gt;&lt;full-title&gt;Ecological Applications&lt;/full-title&gt;&lt;/periodical&gt;&lt;pages&gt;2016-2033&lt;/pages&gt;&lt;volume&gt;21&lt;/volume&gt;&lt;number&gt;6&lt;/number&gt;&lt;dates&gt;&lt;year&gt;2011&lt;/year&gt;&lt;/dates&gt;&lt;urls&gt;&lt;/urls&gt;&lt;electronic-resource-num&gt;https://doi.org/10.1890/10-1719.1&lt;/electronic-resource-num&gt;&lt;/record&gt;&lt;/Cite&gt;&lt;/EndNote&gt;</w:instrText>
      </w:r>
      <w:r w:rsidR="006345E0">
        <w:rPr>
          <w:rFonts w:cs="Times New Roman"/>
          <w:szCs w:val="24"/>
        </w:rPr>
        <w:fldChar w:fldCharType="separate"/>
      </w:r>
      <w:r w:rsidR="006345E0">
        <w:rPr>
          <w:rFonts w:cs="Times New Roman"/>
          <w:noProof/>
          <w:szCs w:val="24"/>
        </w:rPr>
        <w:t>(Cross 2011)</w:t>
      </w:r>
      <w:r w:rsidR="006345E0">
        <w:rPr>
          <w:rFonts w:cs="Times New Roman"/>
          <w:szCs w:val="24"/>
        </w:rPr>
        <w:fldChar w:fldCharType="end"/>
      </w:r>
      <w:r w:rsidR="00213BFA">
        <w:rPr>
          <w:rFonts w:cs="Times New Roman"/>
          <w:szCs w:val="24"/>
        </w:rPr>
        <w:t xml:space="preserve">. </w:t>
      </w:r>
      <w:r w:rsidR="00BB5283">
        <w:rPr>
          <w:rFonts w:cs="Times New Roman"/>
          <w:szCs w:val="24"/>
        </w:rPr>
        <w:t xml:space="preserve">To test the generality of the model to another system, we chose to model a marine intertidal species that also experiences seasonality and disturbance. </w:t>
      </w:r>
      <w:r w:rsidR="00C92C5C">
        <w:rPr>
          <w:rFonts w:cs="Times New Roman"/>
          <w:szCs w:val="24"/>
        </w:rPr>
        <w:t>The C</w:t>
      </w:r>
      <w:r w:rsidR="00541D79" w:rsidRPr="00C92C5C">
        <w:rPr>
          <w:rFonts w:cs="Times New Roman"/>
          <w:szCs w:val="24"/>
        </w:rPr>
        <w:t>alifornia mussel (</w:t>
      </w:r>
      <w:r w:rsidR="00541D79" w:rsidRPr="00C92C5C">
        <w:rPr>
          <w:rFonts w:cs="Times New Roman"/>
          <w:i/>
          <w:iCs/>
          <w:szCs w:val="24"/>
        </w:rPr>
        <w:t>Mytilus californianus</w:t>
      </w:r>
      <w:r w:rsidR="00541D79" w:rsidRPr="00C92C5C">
        <w:rPr>
          <w:rFonts w:cs="Times New Roman"/>
          <w:szCs w:val="24"/>
        </w:rPr>
        <w:t xml:space="preserve">) </w:t>
      </w:r>
      <w:r w:rsidR="00C92C5C">
        <w:rPr>
          <w:rFonts w:cs="Times New Roman"/>
          <w:szCs w:val="24"/>
        </w:rPr>
        <w:t>is a dominant rocky intertidal invertebrate, meaning that in its niche it will out-compete and overgrowth any other species of invertebrate (</w:t>
      </w:r>
      <w:r w:rsidR="006345E0">
        <w:rPr>
          <w:rFonts w:cs="Times New Roman"/>
          <w:szCs w:val="24"/>
        </w:rPr>
        <w:t>does this need a reference? In the marine lit it doesn’t</w:t>
      </w:r>
      <w:r w:rsidR="00C92C5C">
        <w:rPr>
          <w:rFonts w:cs="Times New Roman"/>
          <w:szCs w:val="24"/>
        </w:rPr>
        <w:t xml:space="preserve">). Like the New Zealand Mudsnail, it has indeterminate growth and thus is divided into size classes. </w:t>
      </w:r>
    </w:p>
    <w:p w14:paraId="27E1AC12" w14:textId="1C9031BD" w:rsidR="00655A39" w:rsidRPr="00655A39" w:rsidRDefault="00655A39" w:rsidP="00655A39">
      <w:pPr>
        <w:pStyle w:val="Caption"/>
        <w:keepNext/>
        <w:rPr>
          <w:i w:val="0"/>
          <w:iCs w:val="0"/>
          <w:sz w:val="24"/>
          <w:szCs w:val="24"/>
        </w:rPr>
      </w:pPr>
      <w:r w:rsidRPr="00655A39">
        <w:rPr>
          <w:i w:val="0"/>
          <w:iCs w:val="0"/>
          <w:color w:val="auto"/>
          <w:sz w:val="24"/>
          <w:szCs w:val="24"/>
        </w:rPr>
        <w:t xml:space="preserve">Table </w:t>
      </w:r>
      <w:r w:rsidRPr="00655A39">
        <w:rPr>
          <w:i w:val="0"/>
          <w:iCs w:val="0"/>
          <w:color w:val="auto"/>
          <w:sz w:val="24"/>
          <w:szCs w:val="24"/>
        </w:rPr>
        <w:fldChar w:fldCharType="begin"/>
      </w:r>
      <w:r w:rsidRPr="00655A39">
        <w:rPr>
          <w:i w:val="0"/>
          <w:iCs w:val="0"/>
          <w:color w:val="auto"/>
          <w:sz w:val="24"/>
          <w:szCs w:val="24"/>
        </w:rPr>
        <w:instrText xml:space="preserve"> SEQ Table \* ARABIC </w:instrText>
      </w:r>
      <w:r w:rsidRPr="00655A39">
        <w:rPr>
          <w:i w:val="0"/>
          <w:iCs w:val="0"/>
          <w:color w:val="auto"/>
          <w:sz w:val="24"/>
          <w:szCs w:val="24"/>
        </w:rPr>
        <w:fldChar w:fldCharType="separate"/>
      </w:r>
      <w:r w:rsidR="00FF0405">
        <w:rPr>
          <w:i w:val="0"/>
          <w:iCs w:val="0"/>
          <w:noProof/>
          <w:color w:val="auto"/>
          <w:sz w:val="24"/>
          <w:szCs w:val="24"/>
        </w:rPr>
        <w:t>1</w:t>
      </w:r>
      <w:r w:rsidRPr="00655A39">
        <w:rPr>
          <w:i w:val="0"/>
          <w:iCs w:val="0"/>
          <w:color w:val="auto"/>
          <w:sz w:val="24"/>
          <w:szCs w:val="24"/>
        </w:rPr>
        <w:fldChar w:fldCharType="end"/>
      </w:r>
      <w:r w:rsidRPr="00655A39">
        <w:rPr>
          <w:i w:val="0"/>
          <w:iCs w:val="0"/>
          <w:color w:val="auto"/>
          <w:sz w:val="24"/>
          <w:szCs w:val="24"/>
        </w:rPr>
        <w:t>: Summary of model parameters</w:t>
      </w:r>
    </w:p>
    <w:tbl>
      <w:tblPr>
        <w:tblW w:w="9990" w:type="dxa"/>
        <w:tblLook w:val="04A0" w:firstRow="1" w:lastRow="0" w:firstColumn="1" w:lastColumn="0" w:noHBand="0" w:noVBand="1"/>
      </w:tblPr>
      <w:tblGrid>
        <w:gridCol w:w="2089"/>
        <w:gridCol w:w="7901"/>
      </w:tblGrid>
      <w:tr w:rsidR="005A0BD1" w:rsidRPr="003A0761" w14:paraId="368CD6A1" w14:textId="77777777" w:rsidTr="00236ED8">
        <w:trPr>
          <w:trHeight w:val="288"/>
        </w:trPr>
        <w:tc>
          <w:tcPr>
            <w:tcW w:w="2089" w:type="dxa"/>
            <w:tcBorders>
              <w:top w:val="single" w:sz="4" w:space="0" w:color="auto"/>
              <w:left w:val="nil"/>
              <w:bottom w:val="single" w:sz="4" w:space="0" w:color="auto"/>
              <w:right w:val="nil"/>
            </w:tcBorders>
            <w:shd w:val="clear" w:color="auto" w:fill="auto"/>
            <w:noWrap/>
            <w:vAlign w:val="bottom"/>
            <w:hideMark/>
          </w:tcPr>
          <w:p w14:paraId="2BCF419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Parameter</w:t>
            </w:r>
          </w:p>
        </w:tc>
        <w:tc>
          <w:tcPr>
            <w:tcW w:w="7901" w:type="dxa"/>
            <w:tcBorders>
              <w:top w:val="single" w:sz="4" w:space="0" w:color="auto"/>
              <w:left w:val="nil"/>
              <w:bottom w:val="single" w:sz="4" w:space="0" w:color="auto"/>
              <w:right w:val="nil"/>
            </w:tcBorders>
            <w:shd w:val="clear" w:color="auto" w:fill="auto"/>
            <w:noWrap/>
            <w:vAlign w:val="bottom"/>
            <w:hideMark/>
          </w:tcPr>
          <w:p w14:paraId="49149B0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Description</w:t>
            </w:r>
          </w:p>
        </w:tc>
      </w:tr>
      <w:tr w:rsidR="005A0BD1" w:rsidRPr="003A0761" w14:paraId="41E70ADE" w14:textId="77777777" w:rsidTr="00236ED8">
        <w:trPr>
          <w:trHeight w:val="288"/>
        </w:trPr>
        <w:tc>
          <w:tcPr>
            <w:tcW w:w="2089" w:type="dxa"/>
            <w:tcBorders>
              <w:top w:val="single" w:sz="4" w:space="0" w:color="auto"/>
              <w:left w:val="nil"/>
              <w:bottom w:val="nil"/>
              <w:right w:val="nil"/>
            </w:tcBorders>
            <w:shd w:val="clear" w:color="auto" w:fill="auto"/>
            <w:noWrap/>
            <w:vAlign w:val="bottom"/>
            <w:hideMark/>
          </w:tcPr>
          <w:p w14:paraId="5412ABF7"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w:t>
            </w:r>
          </w:p>
        </w:tc>
        <w:tc>
          <w:tcPr>
            <w:tcW w:w="7901" w:type="dxa"/>
            <w:tcBorders>
              <w:top w:val="single" w:sz="4" w:space="0" w:color="auto"/>
              <w:left w:val="nil"/>
              <w:bottom w:val="nil"/>
              <w:right w:val="nil"/>
            </w:tcBorders>
            <w:shd w:val="clear" w:color="auto" w:fill="auto"/>
            <w:noWrap/>
            <w:vAlign w:val="bottom"/>
            <w:hideMark/>
          </w:tcPr>
          <w:p w14:paraId="6B5BF58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Timestep</w:t>
            </w:r>
          </w:p>
        </w:tc>
      </w:tr>
      <w:tr w:rsidR="005A0BD1" w:rsidRPr="003A0761" w14:paraId="653D2B35" w14:textId="77777777" w:rsidTr="00236ED8">
        <w:trPr>
          <w:trHeight w:val="288"/>
        </w:trPr>
        <w:tc>
          <w:tcPr>
            <w:tcW w:w="2089" w:type="dxa"/>
            <w:tcBorders>
              <w:top w:val="nil"/>
              <w:left w:val="nil"/>
              <w:bottom w:val="nil"/>
              <w:right w:val="nil"/>
            </w:tcBorders>
            <w:shd w:val="clear" w:color="auto" w:fill="auto"/>
            <w:noWrap/>
            <w:vAlign w:val="bottom"/>
            <w:hideMark/>
          </w:tcPr>
          <w:p w14:paraId="5798C3C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N</w:t>
            </w:r>
            <w:r w:rsidRPr="006C2300">
              <w:rPr>
                <w:rFonts w:eastAsia="Times New Roman" w:cs="Times New Roman"/>
                <w:color w:val="000000"/>
                <w:szCs w:val="24"/>
                <w:vertAlign w:val="subscript"/>
              </w:rPr>
              <w:t>t</w:t>
            </w:r>
          </w:p>
        </w:tc>
        <w:tc>
          <w:tcPr>
            <w:tcW w:w="7901" w:type="dxa"/>
            <w:tcBorders>
              <w:top w:val="nil"/>
              <w:left w:val="nil"/>
              <w:bottom w:val="nil"/>
              <w:right w:val="nil"/>
            </w:tcBorders>
            <w:shd w:val="clear" w:color="auto" w:fill="auto"/>
            <w:noWrap/>
            <w:vAlign w:val="bottom"/>
            <w:hideMark/>
          </w:tcPr>
          <w:p w14:paraId="1A9BC76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Population abundance at timestep t</w:t>
            </w:r>
          </w:p>
        </w:tc>
      </w:tr>
      <w:tr w:rsidR="005A0BD1" w:rsidRPr="003A0761" w14:paraId="26AB74B0" w14:textId="77777777" w:rsidTr="00236ED8">
        <w:trPr>
          <w:trHeight w:val="288"/>
        </w:trPr>
        <w:tc>
          <w:tcPr>
            <w:tcW w:w="2089" w:type="dxa"/>
            <w:tcBorders>
              <w:top w:val="nil"/>
              <w:left w:val="nil"/>
              <w:bottom w:val="nil"/>
              <w:right w:val="nil"/>
            </w:tcBorders>
            <w:shd w:val="clear" w:color="auto" w:fill="auto"/>
            <w:noWrap/>
            <w:vAlign w:val="bottom"/>
            <w:hideMark/>
          </w:tcPr>
          <w:p w14:paraId="76AF6EF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lastRenderedPageBreak/>
              <w:t>K</w:t>
            </w:r>
          </w:p>
        </w:tc>
        <w:tc>
          <w:tcPr>
            <w:tcW w:w="7901" w:type="dxa"/>
            <w:tcBorders>
              <w:top w:val="nil"/>
              <w:left w:val="nil"/>
              <w:bottom w:val="nil"/>
              <w:right w:val="nil"/>
            </w:tcBorders>
            <w:shd w:val="clear" w:color="auto" w:fill="auto"/>
            <w:noWrap/>
            <w:vAlign w:val="bottom"/>
            <w:hideMark/>
          </w:tcPr>
          <w:p w14:paraId="4340C3F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Carrying capacity</w:t>
            </w:r>
          </w:p>
        </w:tc>
      </w:tr>
      <w:tr w:rsidR="00C82059" w:rsidRPr="003A0761" w14:paraId="2969A6FC" w14:textId="77777777" w:rsidTr="00236ED8">
        <w:trPr>
          <w:trHeight w:val="288"/>
        </w:trPr>
        <w:tc>
          <w:tcPr>
            <w:tcW w:w="2089" w:type="dxa"/>
            <w:tcBorders>
              <w:top w:val="nil"/>
              <w:left w:val="nil"/>
              <w:bottom w:val="nil"/>
              <w:right w:val="nil"/>
            </w:tcBorders>
            <w:shd w:val="clear" w:color="auto" w:fill="auto"/>
            <w:noWrap/>
            <w:vAlign w:val="bottom"/>
          </w:tcPr>
          <w:p w14:paraId="12547D0E" w14:textId="66502397" w:rsidR="00C82059" w:rsidRPr="003A0761" w:rsidRDefault="00C82059" w:rsidP="005A0BD1">
            <w:pPr>
              <w:spacing w:after="0" w:line="240" w:lineRule="auto"/>
              <w:rPr>
                <w:rFonts w:eastAsia="Times New Roman" w:cs="Times New Roman"/>
                <w:color w:val="000000"/>
                <w:szCs w:val="24"/>
              </w:rPr>
            </w:pPr>
            <w:r>
              <w:rPr>
                <w:rFonts w:eastAsia="Times New Roman" w:cs="Times New Roman"/>
                <w:color w:val="000000"/>
                <w:szCs w:val="24"/>
              </w:rPr>
              <w:t>K</w:t>
            </w:r>
            <w:r w:rsidRPr="00C82059">
              <w:rPr>
                <w:rFonts w:eastAsia="Times New Roman" w:cs="Times New Roman"/>
                <w:color w:val="000000"/>
                <w:szCs w:val="24"/>
                <w:vertAlign w:val="subscript"/>
              </w:rPr>
              <w:t>pre</w:t>
            </w:r>
          </w:p>
        </w:tc>
        <w:tc>
          <w:tcPr>
            <w:tcW w:w="7901" w:type="dxa"/>
            <w:tcBorders>
              <w:top w:val="nil"/>
              <w:left w:val="nil"/>
              <w:bottom w:val="nil"/>
              <w:right w:val="nil"/>
            </w:tcBorders>
            <w:shd w:val="clear" w:color="auto" w:fill="auto"/>
            <w:noWrap/>
            <w:vAlign w:val="bottom"/>
          </w:tcPr>
          <w:p w14:paraId="4E4E3590" w14:textId="3E23E73F" w:rsidR="00C82059" w:rsidRDefault="00C82059" w:rsidP="005A0BD1">
            <w:pPr>
              <w:spacing w:after="0" w:line="240" w:lineRule="auto"/>
              <w:rPr>
                <w:rFonts w:eastAsia="Times New Roman" w:cs="Times New Roman"/>
                <w:color w:val="000000"/>
                <w:szCs w:val="24"/>
              </w:rPr>
            </w:pPr>
            <w:r>
              <w:rPr>
                <w:rFonts w:eastAsia="Times New Roman" w:cs="Times New Roman"/>
                <w:color w:val="000000"/>
                <w:szCs w:val="24"/>
              </w:rPr>
              <w:t>Pre-disturbance K at time t</w:t>
            </w:r>
          </w:p>
        </w:tc>
      </w:tr>
      <w:tr w:rsidR="005A0BD1" w:rsidRPr="003A0761" w14:paraId="293E1A59" w14:textId="77777777" w:rsidTr="00236ED8">
        <w:trPr>
          <w:trHeight w:val="288"/>
        </w:trPr>
        <w:tc>
          <w:tcPr>
            <w:tcW w:w="2089" w:type="dxa"/>
            <w:tcBorders>
              <w:top w:val="nil"/>
              <w:left w:val="nil"/>
              <w:bottom w:val="nil"/>
              <w:right w:val="nil"/>
            </w:tcBorders>
            <w:shd w:val="clear" w:color="auto" w:fill="auto"/>
            <w:noWrap/>
            <w:vAlign w:val="bottom"/>
            <w:hideMark/>
          </w:tcPr>
          <w:p w14:paraId="1AA84B1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d</w:t>
            </w:r>
          </w:p>
        </w:tc>
        <w:tc>
          <w:tcPr>
            <w:tcW w:w="7901" w:type="dxa"/>
            <w:tcBorders>
              <w:top w:val="nil"/>
              <w:left w:val="nil"/>
              <w:bottom w:val="nil"/>
              <w:right w:val="nil"/>
            </w:tcBorders>
            <w:shd w:val="clear" w:color="auto" w:fill="auto"/>
            <w:noWrap/>
            <w:vAlign w:val="bottom"/>
            <w:hideMark/>
          </w:tcPr>
          <w:p w14:paraId="4556AD2B" w14:textId="49AF4847"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Maximum p</w:t>
            </w:r>
            <w:r w:rsidR="006C2300">
              <w:rPr>
                <w:rFonts w:eastAsia="Times New Roman" w:cs="Times New Roman"/>
                <w:color w:val="000000"/>
                <w:szCs w:val="24"/>
              </w:rPr>
              <w:t>ost-d</w:t>
            </w:r>
            <w:r w:rsidR="005A0BD1" w:rsidRPr="003A0761">
              <w:rPr>
                <w:rFonts w:eastAsia="Times New Roman" w:cs="Times New Roman"/>
                <w:color w:val="000000"/>
                <w:szCs w:val="24"/>
              </w:rPr>
              <w:t>isturbance K</w:t>
            </w:r>
          </w:p>
        </w:tc>
      </w:tr>
      <w:tr w:rsidR="00472BC9" w:rsidRPr="003A0761" w14:paraId="067468ED" w14:textId="77777777" w:rsidTr="00236ED8">
        <w:trPr>
          <w:trHeight w:val="288"/>
        </w:trPr>
        <w:tc>
          <w:tcPr>
            <w:tcW w:w="2089" w:type="dxa"/>
            <w:tcBorders>
              <w:top w:val="nil"/>
              <w:left w:val="nil"/>
              <w:bottom w:val="nil"/>
              <w:right w:val="nil"/>
            </w:tcBorders>
            <w:shd w:val="clear" w:color="auto" w:fill="auto"/>
            <w:noWrap/>
            <w:vAlign w:val="bottom"/>
          </w:tcPr>
          <w:p w14:paraId="0DDAE910" w14:textId="0973C66F" w:rsidR="00472BC9" w:rsidRPr="00472BC9" w:rsidRDefault="00472BC9" w:rsidP="005A0BD1">
            <w:pPr>
              <w:spacing w:after="0" w:line="240" w:lineRule="auto"/>
              <w:rPr>
                <w:rFonts w:eastAsia="Times New Roman" w:cs="Times New Roman"/>
                <w:color w:val="000000"/>
                <w:szCs w:val="24"/>
                <w:vertAlign w:val="subscript"/>
              </w:rPr>
            </w:pPr>
            <w:r>
              <w:rPr>
                <w:rFonts w:eastAsia="Times New Roman" w:cs="Times New Roman"/>
                <w:color w:val="000000"/>
                <w:szCs w:val="24"/>
              </w:rPr>
              <w:t>K</w:t>
            </w:r>
            <w:r>
              <w:rPr>
                <w:rFonts w:eastAsia="Times New Roman" w:cs="Times New Roman"/>
                <w:color w:val="000000"/>
                <w:szCs w:val="24"/>
                <w:vertAlign w:val="subscript"/>
              </w:rPr>
              <w:t>0</w:t>
            </w:r>
          </w:p>
        </w:tc>
        <w:tc>
          <w:tcPr>
            <w:tcW w:w="7901" w:type="dxa"/>
            <w:tcBorders>
              <w:top w:val="nil"/>
              <w:left w:val="nil"/>
              <w:bottom w:val="nil"/>
              <w:right w:val="nil"/>
            </w:tcBorders>
            <w:shd w:val="clear" w:color="auto" w:fill="auto"/>
            <w:noWrap/>
            <w:vAlign w:val="bottom"/>
          </w:tcPr>
          <w:p w14:paraId="222BD418" w14:textId="63199061" w:rsidR="00472BC9" w:rsidRDefault="00472BC9" w:rsidP="005A0BD1">
            <w:pPr>
              <w:spacing w:after="0" w:line="240" w:lineRule="auto"/>
              <w:rPr>
                <w:rFonts w:eastAsia="Times New Roman" w:cs="Times New Roman"/>
                <w:color w:val="000000"/>
                <w:szCs w:val="24"/>
              </w:rPr>
            </w:pPr>
            <w:r>
              <w:rPr>
                <w:rFonts w:eastAsia="Times New Roman" w:cs="Times New Roman"/>
                <w:color w:val="000000"/>
                <w:szCs w:val="24"/>
              </w:rPr>
              <w:t>Post-disturbance K at time t</w:t>
            </w:r>
          </w:p>
        </w:tc>
      </w:tr>
      <w:tr w:rsidR="005A0BD1" w:rsidRPr="003A0761" w14:paraId="08E3D689" w14:textId="77777777" w:rsidTr="00236ED8">
        <w:trPr>
          <w:trHeight w:val="288"/>
        </w:trPr>
        <w:tc>
          <w:tcPr>
            <w:tcW w:w="2089" w:type="dxa"/>
            <w:tcBorders>
              <w:top w:val="nil"/>
              <w:left w:val="nil"/>
              <w:bottom w:val="nil"/>
              <w:right w:val="nil"/>
            </w:tcBorders>
            <w:shd w:val="clear" w:color="auto" w:fill="auto"/>
            <w:noWrap/>
            <w:vAlign w:val="bottom"/>
            <w:hideMark/>
          </w:tcPr>
          <w:p w14:paraId="4E8585FF"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K</w:t>
            </w:r>
            <w:r w:rsidRPr="006C2300">
              <w:rPr>
                <w:rFonts w:eastAsia="Times New Roman" w:cs="Times New Roman"/>
                <w:color w:val="000000"/>
                <w:szCs w:val="24"/>
                <w:vertAlign w:val="subscript"/>
              </w:rPr>
              <w:t>b</w:t>
            </w:r>
          </w:p>
        </w:tc>
        <w:tc>
          <w:tcPr>
            <w:tcW w:w="7901" w:type="dxa"/>
            <w:tcBorders>
              <w:top w:val="nil"/>
              <w:left w:val="nil"/>
              <w:bottom w:val="nil"/>
              <w:right w:val="nil"/>
            </w:tcBorders>
            <w:shd w:val="clear" w:color="auto" w:fill="auto"/>
            <w:noWrap/>
            <w:vAlign w:val="bottom"/>
            <w:hideMark/>
          </w:tcPr>
          <w:p w14:paraId="73727448"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Baseline K (in the absence of disturbance)</w:t>
            </w:r>
          </w:p>
        </w:tc>
      </w:tr>
      <w:tr w:rsidR="005A0BD1" w:rsidRPr="003A0761" w14:paraId="30278CCF" w14:textId="77777777" w:rsidTr="00236ED8">
        <w:trPr>
          <w:trHeight w:val="288"/>
        </w:trPr>
        <w:tc>
          <w:tcPr>
            <w:tcW w:w="2089" w:type="dxa"/>
            <w:tcBorders>
              <w:top w:val="nil"/>
              <w:left w:val="nil"/>
              <w:bottom w:val="nil"/>
              <w:right w:val="nil"/>
            </w:tcBorders>
            <w:shd w:val="clear" w:color="auto" w:fill="auto"/>
            <w:noWrap/>
            <w:vAlign w:val="bottom"/>
            <w:hideMark/>
          </w:tcPr>
          <w:p w14:paraId="27A9FA4C"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p>
        </w:tc>
        <w:tc>
          <w:tcPr>
            <w:tcW w:w="7901" w:type="dxa"/>
            <w:tcBorders>
              <w:top w:val="nil"/>
              <w:left w:val="nil"/>
              <w:bottom w:val="nil"/>
              <w:right w:val="nil"/>
            </w:tcBorders>
            <w:shd w:val="clear" w:color="auto" w:fill="auto"/>
            <w:noWrap/>
            <w:vAlign w:val="bottom"/>
            <w:hideMark/>
          </w:tcPr>
          <w:p w14:paraId="3EF3F5C0" w14:textId="77777777" w:rsidR="005A0BD1" w:rsidRPr="003A0761" w:rsidRDefault="005A0BD1" w:rsidP="00236ED8">
            <w:pPr>
              <w:spacing w:after="0" w:line="240" w:lineRule="auto"/>
              <w:ind w:right="2212"/>
              <w:rPr>
                <w:rFonts w:eastAsia="Times New Roman" w:cs="Times New Roman"/>
                <w:color w:val="000000"/>
                <w:szCs w:val="24"/>
              </w:rPr>
            </w:pPr>
            <w:r w:rsidRPr="003A0761">
              <w:rPr>
                <w:rFonts w:eastAsia="Times New Roman" w:cs="Times New Roman"/>
                <w:color w:val="000000"/>
                <w:szCs w:val="24"/>
              </w:rPr>
              <w:t>Disturbance magnitude</w:t>
            </w:r>
          </w:p>
        </w:tc>
      </w:tr>
      <w:tr w:rsidR="005A0BD1" w:rsidRPr="003A0761" w14:paraId="462BA118" w14:textId="77777777" w:rsidTr="00236ED8">
        <w:trPr>
          <w:trHeight w:val="288"/>
        </w:trPr>
        <w:tc>
          <w:tcPr>
            <w:tcW w:w="2089" w:type="dxa"/>
            <w:tcBorders>
              <w:top w:val="nil"/>
              <w:left w:val="nil"/>
              <w:bottom w:val="nil"/>
              <w:right w:val="nil"/>
            </w:tcBorders>
            <w:shd w:val="clear" w:color="auto" w:fill="auto"/>
            <w:noWrap/>
            <w:vAlign w:val="bottom"/>
            <w:hideMark/>
          </w:tcPr>
          <w:p w14:paraId="7851B4AB" w14:textId="77777777" w:rsidR="005A0BD1" w:rsidRPr="006C2300"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f</w:t>
            </w:r>
          </w:p>
        </w:tc>
        <w:tc>
          <w:tcPr>
            <w:tcW w:w="7901" w:type="dxa"/>
            <w:tcBorders>
              <w:top w:val="nil"/>
              <w:left w:val="nil"/>
              <w:bottom w:val="nil"/>
              <w:right w:val="nil"/>
            </w:tcBorders>
            <w:shd w:val="clear" w:color="auto" w:fill="auto"/>
            <w:noWrap/>
            <w:vAlign w:val="bottom"/>
            <w:hideMark/>
          </w:tcPr>
          <w:p w14:paraId="718CEB4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Disturbance magnitude carrying capacity relationship</w:t>
            </w:r>
          </w:p>
        </w:tc>
      </w:tr>
      <w:tr w:rsidR="005A0BD1" w:rsidRPr="003A0761" w14:paraId="58CBF84F" w14:textId="77777777" w:rsidTr="00236ED8">
        <w:trPr>
          <w:trHeight w:val="288"/>
        </w:trPr>
        <w:tc>
          <w:tcPr>
            <w:tcW w:w="2089" w:type="dxa"/>
            <w:tcBorders>
              <w:top w:val="nil"/>
              <w:left w:val="nil"/>
              <w:bottom w:val="nil"/>
              <w:right w:val="nil"/>
            </w:tcBorders>
            <w:shd w:val="clear" w:color="auto" w:fill="auto"/>
            <w:noWrap/>
            <w:vAlign w:val="bottom"/>
            <w:hideMark/>
          </w:tcPr>
          <w:p w14:paraId="12CFF18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Q</w:t>
            </w:r>
            <w:r w:rsidRPr="006C2300">
              <w:rPr>
                <w:rFonts w:eastAsia="Times New Roman" w:cs="Times New Roman"/>
                <w:color w:val="000000"/>
                <w:szCs w:val="24"/>
                <w:vertAlign w:val="subscript"/>
              </w:rPr>
              <w:t>min</w:t>
            </w:r>
          </w:p>
        </w:tc>
        <w:tc>
          <w:tcPr>
            <w:tcW w:w="7901" w:type="dxa"/>
            <w:tcBorders>
              <w:top w:val="nil"/>
              <w:left w:val="nil"/>
              <w:bottom w:val="nil"/>
              <w:right w:val="nil"/>
            </w:tcBorders>
            <w:shd w:val="clear" w:color="auto" w:fill="auto"/>
            <w:noWrap/>
            <w:vAlign w:val="bottom"/>
            <w:hideMark/>
          </w:tcPr>
          <w:p w14:paraId="4E70CF42"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Minimum Disturbance magnitude </w:t>
            </w:r>
          </w:p>
        </w:tc>
      </w:tr>
      <w:tr w:rsidR="005A0BD1" w:rsidRPr="003A0761" w14:paraId="785E8BF5" w14:textId="77777777" w:rsidTr="00236ED8">
        <w:trPr>
          <w:trHeight w:val="288"/>
        </w:trPr>
        <w:tc>
          <w:tcPr>
            <w:tcW w:w="2089" w:type="dxa"/>
            <w:tcBorders>
              <w:top w:val="nil"/>
              <w:left w:val="nil"/>
              <w:bottom w:val="nil"/>
              <w:right w:val="nil"/>
            </w:tcBorders>
            <w:shd w:val="clear" w:color="auto" w:fill="auto"/>
            <w:noWrap/>
            <w:vAlign w:val="bottom"/>
            <w:hideMark/>
          </w:tcPr>
          <w:p w14:paraId="2401C6AB"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a</w:t>
            </w:r>
          </w:p>
        </w:tc>
        <w:tc>
          <w:tcPr>
            <w:tcW w:w="7901" w:type="dxa"/>
            <w:tcBorders>
              <w:top w:val="nil"/>
              <w:left w:val="nil"/>
              <w:bottom w:val="nil"/>
              <w:right w:val="nil"/>
            </w:tcBorders>
            <w:shd w:val="clear" w:color="auto" w:fill="auto"/>
            <w:noWrap/>
            <w:vAlign w:val="bottom"/>
            <w:hideMark/>
          </w:tcPr>
          <w:p w14:paraId="732F4B0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Half-saturation constant</w:t>
            </w:r>
          </w:p>
        </w:tc>
      </w:tr>
      <w:tr w:rsidR="00323F3C" w:rsidRPr="003A0761" w14:paraId="76D9C03C" w14:textId="77777777" w:rsidTr="00236ED8">
        <w:trPr>
          <w:trHeight w:val="288"/>
        </w:trPr>
        <w:tc>
          <w:tcPr>
            <w:tcW w:w="2089" w:type="dxa"/>
            <w:tcBorders>
              <w:top w:val="nil"/>
              <w:left w:val="nil"/>
              <w:bottom w:val="nil"/>
              <w:right w:val="nil"/>
            </w:tcBorders>
            <w:shd w:val="clear" w:color="auto" w:fill="auto"/>
            <w:noWrap/>
            <w:vAlign w:val="bottom"/>
          </w:tcPr>
          <w:p w14:paraId="2524F712" w14:textId="06371D33"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b</w:t>
            </w:r>
          </w:p>
        </w:tc>
        <w:tc>
          <w:tcPr>
            <w:tcW w:w="7901" w:type="dxa"/>
            <w:tcBorders>
              <w:top w:val="nil"/>
              <w:left w:val="nil"/>
              <w:bottom w:val="nil"/>
              <w:right w:val="nil"/>
            </w:tcBorders>
            <w:shd w:val="clear" w:color="auto" w:fill="auto"/>
            <w:noWrap/>
            <w:vAlign w:val="bottom"/>
          </w:tcPr>
          <w:p w14:paraId="16272597" w14:textId="6A209AD4" w:rsidR="00323F3C" w:rsidRPr="003A0761" w:rsidRDefault="00323F3C" w:rsidP="005A0BD1">
            <w:pPr>
              <w:spacing w:after="0" w:line="240" w:lineRule="auto"/>
              <w:rPr>
                <w:rFonts w:eastAsia="Times New Roman" w:cs="Times New Roman"/>
                <w:color w:val="000000"/>
                <w:szCs w:val="24"/>
              </w:rPr>
            </w:pPr>
            <w:r>
              <w:rPr>
                <w:rFonts w:eastAsia="Times New Roman" w:cs="Times New Roman"/>
                <w:color w:val="000000"/>
                <w:szCs w:val="24"/>
              </w:rPr>
              <w:t xml:space="preserve">Scaling modifier for disturbance-mortality relationship </w:t>
            </w:r>
          </w:p>
        </w:tc>
      </w:tr>
      <w:tr w:rsidR="005A0BD1" w:rsidRPr="003A0761" w14:paraId="481A4BF9" w14:textId="77777777" w:rsidTr="00236ED8">
        <w:trPr>
          <w:trHeight w:val="288"/>
        </w:trPr>
        <w:tc>
          <w:tcPr>
            <w:tcW w:w="2089" w:type="dxa"/>
            <w:tcBorders>
              <w:top w:val="nil"/>
              <w:left w:val="nil"/>
              <w:bottom w:val="nil"/>
              <w:right w:val="nil"/>
            </w:tcBorders>
            <w:shd w:val="clear" w:color="auto" w:fill="auto"/>
            <w:noWrap/>
            <w:vAlign w:val="bottom"/>
            <w:hideMark/>
          </w:tcPr>
          <w:p w14:paraId="5E2C213A"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h</w:t>
            </w:r>
          </w:p>
        </w:tc>
        <w:tc>
          <w:tcPr>
            <w:tcW w:w="7901" w:type="dxa"/>
            <w:tcBorders>
              <w:top w:val="nil"/>
              <w:left w:val="nil"/>
              <w:bottom w:val="nil"/>
              <w:right w:val="nil"/>
            </w:tcBorders>
            <w:shd w:val="clear" w:color="auto" w:fill="auto"/>
            <w:noWrap/>
            <w:vAlign w:val="bottom"/>
            <w:hideMark/>
          </w:tcPr>
          <w:p w14:paraId="5E038536"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Modifier for disturbance-mortality relationship</w:t>
            </w:r>
          </w:p>
        </w:tc>
      </w:tr>
      <w:tr w:rsidR="005A0BD1" w:rsidRPr="003A0761" w14:paraId="27E6B9A3" w14:textId="77777777" w:rsidTr="00236ED8">
        <w:trPr>
          <w:trHeight w:val="288"/>
        </w:trPr>
        <w:tc>
          <w:tcPr>
            <w:tcW w:w="2089" w:type="dxa"/>
            <w:tcBorders>
              <w:top w:val="nil"/>
              <w:left w:val="nil"/>
              <w:bottom w:val="nil"/>
              <w:right w:val="nil"/>
            </w:tcBorders>
            <w:shd w:val="clear" w:color="auto" w:fill="auto"/>
            <w:noWrap/>
            <w:vAlign w:val="bottom"/>
            <w:hideMark/>
          </w:tcPr>
          <w:p w14:paraId="33E163C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p>
        </w:tc>
        <w:tc>
          <w:tcPr>
            <w:tcW w:w="7901" w:type="dxa"/>
            <w:tcBorders>
              <w:top w:val="nil"/>
              <w:left w:val="nil"/>
              <w:bottom w:val="nil"/>
              <w:right w:val="nil"/>
            </w:tcBorders>
            <w:shd w:val="clear" w:color="auto" w:fill="auto"/>
            <w:noWrap/>
            <w:vAlign w:val="bottom"/>
            <w:hideMark/>
          </w:tcPr>
          <w:p w14:paraId="68BCA3D9"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Rate that K returns to baseline K post-disturbance</w:t>
            </w:r>
          </w:p>
        </w:tc>
      </w:tr>
      <w:tr w:rsidR="005A0BD1" w:rsidRPr="003A0761" w14:paraId="5E76E949" w14:textId="77777777" w:rsidTr="00236ED8">
        <w:trPr>
          <w:trHeight w:val="288"/>
        </w:trPr>
        <w:tc>
          <w:tcPr>
            <w:tcW w:w="2089" w:type="dxa"/>
            <w:tcBorders>
              <w:top w:val="nil"/>
              <w:left w:val="nil"/>
              <w:bottom w:val="nil"/>
              <w:right w:val="nil"/>
            </w:tcBorders>
            <w:shd w:val="clear" w:color="auto" w:fill="auto"/>
            <w:noWrap/>
            <w:vAlign w:val="bottom"/>
            <w:hideMark/>
          </w:tcPr>
          <w:p w14:paraId="596C7B14" w14:textId="1AD9E358" w:rsidR="005A0BD1" w:rsidRPr="003A0761" w:rsidRDefault="00472BC9" w:rsidP="005A0BD1">
            <w:pPr>
              <w:spacing w:after="0" w:line="240" w:lineRule="auto"/>
              <w:rPr>
                <w:rFonts w:eastAsia="Times New Roman" w:cs="Times New Roman"/>
                <w:color w:val="000000"/>
                <w:szCs w:val="24"/>
              </w:rPr>
            </w:pPr>
            <w:r>
              <w:rPr>
                <w:rFonts w:eastAsia="Times New Roman" w:cs="Times New Roman"/>
                <w:color w:val="000000"/>
                <w:szCs w:val="24"/>
              </w:rPr>
              <w:t>τ</w:t>
            </w:r>
          </w:p>
        </w:tc>
        <w:tc>
          <w:tcPr>
            <w:tcW w:w="7901" w:type="dxa"/>
            <w:tcBorders>
              <w:top w:val="nil"/>
              <w:left w:val="nil"/>
              <w:bottom w:val="nil"/>
              <w:right w:val="nil"/>
            </w:tcBorders>
            <w:shd w:val="clear" w:color="auto" w:fill="auto"/>
            <w:noWrap/>
            <w:vAlign w:val="bottom"/>
            <w:hideMark/>
          </w:tcPr>
          <w:p w14:paraId="31BA9871"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Timesteps post minimum disturbance </w:t>
            </w:r>
          </w:p>
        </w:tc>
      </w:tr>
      <w:tr w:rsidR="005A0BD1" w:rsidRPr="003A0761" w14:paraId="0437B030" w14:textId="77777777" w:rsidTr="00236ED8">
        <w:trPr>
          <w:trHeight w:val="288"/>
        </w:trPr>
        <w:tc>
          <w:tcPr>
            <w:tcW w:w="2089" w:type="dxa"/>
            <w:tcBorders>
              <w:top w:val="nil"/>
              <w:left w:val="nil"/>
              <w:bottom w:val="nil"/>
              <w:right w:val="nil"/>
            </w:tcBorders>
            <w:shd w:val="clear" w:color="auto" w:fill="auto"/>
            <w:noWrap/>
            <w:vAlign w:val="bottom"/>
            <w:hideMark/>
          </w:tcPr>
          <w:p w14:paraId="12E0853E"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m</w:t>
            </w:r>
          </w:p>
        </w:tc>
        <w:tc>
          <w:tcPr>
            <w:tcW w:w="7901" w:type="dxa"/>
            <w:tcBorders>
              <w:top w:val="nil"/>
              <w:left w:val="nil"/>
              <w:bottom w:val="nil"/>
              <w:right w:val="nil"/>
            </w:tcBorders>
            <w:shd w:val="clear" w:color="auto" w:fill="auto"/>
            <w:noWrap/>
            <w:vAlign w:val="bottom"/>
            <w:hideMark/>
          </w:tcPr>
          <w:p w14:paraId="4A644855" w14:textId="77777777"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immediate post disturbance mortality</w:t>
            </w:r>
          </w:p>
        </w:tc>
      </w:tr>
      <w:tr w:rsidR="005A0BD1" w:rsidRPr="003A0761" w14:paraId="4A16EDDB" w14:textId="77777777" w:rsidTr="00236ED8">
        <w:trPr>
          <w:trHeight w:val="288"/>
        </w:trPr>
        <w:tc>
          <w:tcPr>
            <w:tcW w:w="2089" w:type="dxa"/>
            <w:tcBorders>
              <w:top w:val="nil"/>
              <w:left w:val="nil"/>
              <w:bottom w:val="nil"/>
              <w:right w:val="nil"/>
            </w:tcBorders>
            <w:shd w:val="clear" w:color="auto" w:fill="auto"/>
            <w:noWrap/>
            <w:vAlign w:val="bottom"/>
            <w:hideMark/>
          </w:tcPr>
          <w:p w14:paraId="676EC39A" w14:textId="302B0AEA"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P</w:t>
            </w:r>
            <w:r w:rsidR="00655A39" w:rsidRPr="00655A39">
              <w:rPr>
                <w:rFonts w:eastAsia="Times New Roman" w:cs="Times New Roman"/>
                <w:color w:val="000000"/>
                <w:szCs w:val="24"/>
                <w:vertAlign w:val="subscript"/>
              </w:rPr>
              <w:t>i</w:t>
            </w:r>
          </w:p>
        </w:tc>
        <w:tc>
          <w:tcPr>
            <w:tcW w:w="7901" w:type="dxa"/>
            <w:tcBorders>
              <w:top w:val="nil"/>
              <w:left w:val="nil"/>
              <w:bottom w:val="nil"/>
              <w:right w:val="nil"/>
            </w:tcBorders>
            <w:shd w:val="clear" w:color="auto" w:fill="auto"/>
            <w:noWrap/>
            <w:vAlign w:val="bottom"/>
            <w:hideMark/>
          </w:tcPr>
          <w:p w14:paraId="1F52E48E" w14:textId="1DB68DBE"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remaining in Stage </w:t>
            </w:r>
            <w:r w:rsidR="00655A39" w:rsidRPr="00655A39">
              <w:rPr>
                <w:rFonts w:eastAsia="Times New Roman" w:cs="Times New Roman"/>
                <w:i/>
                <w:iCs/>
                <w:color w:val="000000"/>
                <w:szCs w:val="24"/>
              </w:rPr>
              <w:t>i</w:t>
            </w:r>
          </w:p>
        </w:tc>
      </w:tr>
      <w:tr w:rsidR="005A0BD1" w:rsidRPr="003A0761" w14:paraId="50188A40" w14:textId="77777777" w:rsidTr="00236ED8">
        <w:trPr>
          <w:trHeight w:val="288"/>
        </w:trPr>
        <w:tc>
          <w:tcPr>
            <w:tcW w:w="2089" w:type="dxa"/>
            <w:tcBorders>
              <w:top w:val="nil"/>
              <w:left w:val="nil"/>
              <w:bottom w:val="nil"/>
              <w:right w:val="nil"/>
            </w:tcBorders>
            <w:shd w:val="clear" w:color="auto" w:fill="auto"/>
            <w:noWrap/>
            <w:vAlign w:val="bottom"/>
            <w:hideMark/>
          </w:tcPr>
          <w:p w14:paraId="6CAFD554" w14:textId="1B9CBE79"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G</w:t>
            </w:r>
            <w:r w:rsidR="00655A39">
              <w:rPr>
                <w:rFonts w:eastAsia="Times New Roman" w:cs="Times New Roman"/>
                <w:color w:val="000000"/>
                <w:szCs w:val="24"/>
                <w:vertAlign w:val="subscript"/>
              </w:rPr>
              <w:t>ji</w:t>
            </w:r>
          </w:p>
        </w:tc>
        <w:tc>
          <w:tcPr>
            <w:tcW w:w="7901" w:type="dxa"/>
            <w:tcBorders>
              <w:top w:val="nil"/>
              <w:left w:val="nil"/>
              <w:bottom w:val="nil"/>
              <w:right w:val="nil"/>
            </w:tcBorders>
            <w:shd w:val="clear" w:color="auto" w:fill="auto"/>
            <w:noWrap/>
            <w:vAlign w:val="bottom"/>
            <w:hideMark/>
          </w:tcPr>
          <w:p w14:paraId="3097F180" w14:textId="645243C0" w:rsidR="005A0BD1" w:rsidRPr="003A0761" w:rsidRDefault="005A0BD1"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Probability of transitioning </w:t>
            </w:r>
            <w:r w:rsidR="00655A39">
              <w:rPr>
                <w:rFonts w:eastAsia="Times New Roman" w:cs="Times New Roman"/>
                <w:color w:val="000000"/>
                <w:szCs w:val="24"/>
              </w:rPr>
              <w:t xml:space="preserve">from Stage </w:t>
            </w:r>
            <w:r w:rsidR="00655A39" w:rsidRPr="00655A39">
              <w:rPr>
                <w:rFonts w:eastAsia="Times New Roman" w:cs="Times New Roman"/>
                <w:i/>
                <w:iCs/>
                <w:color w:val="000000"/>
                <w:szCs w:val="24"/>
              </w:rPr>
              <w:t>i</w:t>
            </w:r>
            <w:r w:rsidR="00655A39">
              <w:rPr>
                <w:rFonts w:eastAsia="Times New Roman" w:cs="Times New Roman"/>
                <w:color w:val="000000"/>
                <w:szCs w:val="24"/>
              </w:rPr>
              <w:t xml:space="preserve"> to Stage </w:t>
            </w:r>
            <w:r w:rsidR="00655A39" w:rsidRPr="00655A39">
              <w:rPr>
                <w:rFonts w:eastAsia="Times New Roman" w:cs="Times New Roman"/>
                <w:i/>
                <w:iCs/>
                <w:color w:val="000000"/>
                <w:szCs w:val="24"/>
              </w:rPr>
              <w:t>j</w:t>
            </w:r>
          </w:p>
        </w:tc>
      </w:tr>
      <w:tr w:rsidR="00655A39" w:rsidRPr="003A0761" w14:paraId="5DEAC04A" w14:textId="77777777" w:rsidTr="00236ED8">
        <w:trPr>
          <w:trHeight w:val="288"/>
        </w:trPr>
        <w:tc>
          <w:tcPr>
            <w:tcW w:w="2089" w:type="dxa"/>
            <w:tcBorders>
              <w:top w:val="nil"/>
              <w:left w:val="nil"/>
              <w:bottom w:val="single" w:sz="4" w:space="0" w:color="auto"/>
              <w:right w:val="nil"/>
            </w:tcBorders>
            <w:shd w:val="clear" w:color="auto" w:fill="auto"/>
            <w:noWrap/>
            <w:vAlign w:val="bottom"/>
            <w:hideMark/>
          </w:tcPr>
          <w:p w14:paraId="587C8F6B" w14:textId="16BCB8A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F</w:t>
            </w:r>
            <w:r w:rsidRPr="00655A39">
              <w:rPr>
                <w:rFonts w:eastAsia="Times New Roman" w:cs="Times New Roman"/>
                <w:color w:val="000000"/>
                <w:szCs w:val="24"/>
                <w:vertAlign w:val="subscript"/>
              </w:rPr>
              <w:t>i</w:t>
            </w:r>
          </w:p>
        </w:tc>
        <w:tc>
          <w:tcPr>
            <w:tcW w:w="7901" w:type="dxa"/>
            <w:tcBorders>
              <w:top w:val="nil"/>
              <w:left w:val="nil"/>
              <w:bottom w:val="single" w:sz="4" w:space="0" w:color="auto"/>
              <w:right w:val="nil"/>
            </w:tcBorders>
            <w:shd w:val="clear" w:color="auto" w:fill="auto"/>
            <w:noWrap/>
            <w:vAlign w:val="bottom"/>
            <w:hideMark/>
          </w:tcPr>
          <w:p w14:paraId="3D96D15D" w14:textId="37DA872D" w:rsidR="00655A39" w:rsidRPr="003A0761" w:rsidRDefault="00655A39" w:rsidP="005A0BD1">
            <w:pPr>
              <w:spacing w:after="0" w:line="240" w:lineRule="auto"/>
              <w:rPr>
                <w:rFonts w:eastAsia="Times New Roman" w:cs="Times New Roman"/>
                <w:color w:val="000000"/>
                <w:szCs w:val="24"/>
              </w:rPr>
            </w:pPr>
            <w:r w:rsidRPr="003A0761">
              <w:rPr>
                <w:rFonts w:eastAsia="Times New Roman" w:cs="Times New Roman"/>
                <w:color w:val="000000"/>
                <w:szCs w:val="24"/>
              </w:rPr>
              <w:t xml:space="preserve">Stage </w:t>
            </w:r>
            <w:r w:rsidRPr="00655A39">
              <w:rPr>
                <w:rFonts w:eastAsia="Times New Roman" w:cs="Times New Roman"/>
                <w:i/>
                <w:iCs/>
                <w:color w:val="000000"/>
                <w:szCs w:val="24"/>
              </w:rPr>
              <w:t>i</w:t>
            </w:r>
            <w:r w:rsidRPr="003A0761">
              <w:rPr>
                <w:rFonts w:eastAsia="Times New Roman" w:cs="Times New Roman"/>
                <w:color w:val="000000"/>
                <w:szCs w:val="24"/>
              </w:rPr>
              <w:t xml:space="preserve"> Fecundity</w:t>
            </w:r>
          </w:p>
        </w:tc>
      </w:tr>
      <w:tr w:rsidR="00655A39" w:rsidRPr="003A0761" w14:paraId="39C436E2" w14:textId="77777777" w:rsidTr="00236ED8">
        <w:trPr>
          <w:trHeight w:val="288"/>
        </w:trPr>
        <w:tc>
          <w:tcPr>
            <w:tcW w:w="2089" w:type="dxa"/>
            <w:tcBorders>
              <w:top w:val="nil"/>
              <w:left w:val="nil"/>
              <w:bottom w:val="nil"/>
              <w:right w:val="nil"/>
            </w:tcBorders>
            <w:shd w:val="clear" w:color="auto" w:fill="auto"/>
            <w:noWrap/>
            <w:vAlign w:val="bottom"/>
          </w:tcPr>
          <w:p w14:paraId="11DFB91E" w14:textId="14BE6BF3"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4ECD6C65" w14:textId="0F99A793" w:rsidR="00655A39" w:rsidRPr="003A0761" w:rsidRDefault="00655A39" w:rsidP="005A0BD1">
            <w:pPr>
              <w:spacing w:after="0" w:line="240" w:lineRule="auto"/>
              <w:rPr>
                <w:rFonts w:eastAsia="Times New Roman" w:cs="Times New Roman"/>
                <w:color w:val="000000"/>
                <w:szCs w:val="24"/>
              </w:rPr>
            </w:pPr>
          </w:p>
        </w:tc>
      </w:tr>
      <w:tr w:rsidR="00655A39" w:rsidRPr="003A0761" w14:paraId="72B5B1CB" w14:textId="77777777" w:rsidTr="00236ED8">
        <w:trPr>
          <w:trHeight w:val="288"/>
        </w:trPr>
        <w:tc>
          <w:tcPr>
            <w:tcW w:w="2089" w:type="dxa"/>
            <w:tcBorders>
              <w:top w:val="nil"/>
              <w:left w:val="nil"/>
              <w:bottom w:val="nil"/>
              <w:right w:val="nil"/>
            </w:tcBorders>
            <w:shd w:val="clear" w:color="auto" w:fill="auto"/>
            <w:noWrap/>
            <w:vAlign w:val="bottom"/>
          </w:tcPr>
          <w:p w14:paraId="377A4DED" w14:textId="7CB028AD"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6A0C3E0F" w14:textId="68400FEF" w:rsidR="00655A39" w:rsidRPr="003A0761" w:rsidRDefault="00655A39" w:rsidP="005A0BD1">
            <w:pPr>
              <w:spacing w:after="0" w:line="240" w:lineRule="auto"/>
              <w:rPr>
                <w:rFonts w:eastAsia="Times New Roman" w:cs="Times New Roman"/>
                <w:color w:val="000000"/>
                <w:szCs w:val="24"/>
              </w:rPr>
            </w:pPr>
          </w:p>
        </w:tc>
      </w:tr>
      <w:tr w:rsidR="00655A39" w:rsidRPr="003A0761" w14:paraId="68CD69FF" w14:textId="77777777" w:rsidTr="00236ED8">
        <w:trPr>
          <w:trHeight w:val="288"/>
        </w:trPr>
        <w:tc>
          <w:tcPr>
            <w:tcW w:w="2089" w:type="dxa"/>
            <w:tcBorders>
              <w:top w:val="nil"/>
              <w:left w:val="nil"/>
              <w:bottom w:val="nil"/>
              <w:right w:val="nil"/>
            </w:tcBorders>
            <w:shd w:val="clear" w:color="auto" w:fill="auto"/>
            <w:noWrap/>
            <w:vAlign w:val="bottom"/>
          </w:tcPr>
          <w:p w14:paraId="3F72AB9D" w14:textId="0847275B"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bottom w:val="nil"/>
              <w:right w:val="nil"/>
            </w:tcBorders>
            <w:shd w:val="clear" w:color="auto" w:fill="auto"/>
            <w:noWrap/>
            <w:vAlign w:val="bottom"/>
          </w:tcPr>
          <w:p w14:paraId="2D2E6B0C" w14:textId="0D15616C" w:rsidR="00655A39" w:rsidRPr="003A0761" w:rsidRDefault="00655A39" w:rsidP="005A0BD1">
            <w:pPr>
              <w:spacing w:after="0" w:line="240" w:lineRule="auto"/>
              <w:rPr>
                <w:rFonts w:eastAsia="Times New Roman" w:cs="Times New Roman"/>
                <w:color w:val="000000"/>
                <w:szCs w:val="24"/>
              </w:rPr>
            </w:pPr>
          </w:p>
        </w:tc>
      </w:tr>
      <w:tr w:rsidR="00655A39" w:rsidRPr="003A0761" w14:paraId="7213F3FD" w14:textId="77777777" w:rsidTr="00236ED8">
        <w:trPr>
          <w:trHeight w:val="288"/>
        </w:trPr>
        <w:tc>
          <w:tcPr>
            <w:tcW w:w="2089" w:type="dxa"/>
            <w:tcBorders>
              <w:top w:val="nil"/>
              <w:left w:val="nil"/>
              <w:right w:val="nil"/>
            </w:tcBorders>
            <w:shd w:val="clear" w:color="auto" w:fill="auto"/>
            <w:noWrap/>
            <w:vAlign w:val="bottom"/>
          </w:tcPr>
          <w:p w14:paraId="2B685625" w14:textId="7EEE019E" w:rsidR="00655A39" w:rsidRPr="003A0761" w:rsidRDefault="00655A39" w:rsidP="005A0BD1">
            <w:pPr>
              <w:spacing w:after="0" w:line="240" w:lineRule="auto"/>
              <w:rPr>
                <w:rFonts w:eastAsia="Times New Roman" w:cs="Times New Roman"/>
                <w:color w:val="000000"/>
                <w:szCs w:val="24"/>
              </w:rPr>
            </w:pPr>
          </w:p>
        </w:tc>
        <w:tc>
          <w:tcPr>
            <w:tcW w:w="7901" w:type="dxa"/>
            <w:tcBorders>
              <w:top w:val="nil"/>
              <w:left w:val="nil"/>
              <w:right w:val="nil"/>
            </w:tcBorders>
            <w:shd w:val="clear" w:color="auto" w:fill="auto"/>
            <w:noWrap/>
            <w:vAlign w:val="bottom"/>
          </w:tcPr>
          <w:p w14:paraId="5CBDA29B" w14:textId="2CBD8D99" w:rsidR="00655A39" w:rsidRPr="003A0761" w:rsidRDefault="00655A39" w:rsidP="005A0BD1">
            <w:pPr>
              <w:spacing w:after="0" w:line="240" w:lineRule="auto"/>
              <w:rPr>
                <w:rFonts w:eastAsia="Times New Roman" w:cs="Times New Roman"/>
                <w:color w:val="000000"/>
                <w:szCs w:val="24"/>
              </w:rPr>
            </w:pPr>
          </w:p>
        </w:tc>
      </w:tr>
    </w:tbl>
    <w:p w14:paraId="7E7539D1" w14:textId="3C539CB3" w:rsidR="002E0C38" w:rsidRDefault="0058481E" w:rsidP="002E0C38">
      <w:r w:rsidRPr="000523FF">
        <w:rPr>
          <w:rFonts w:cs="Times New Roman"/>
          <w:szCs w:val="24"/>
        </w:rPr>
        <w:t xml:space="preserve"> </w:t>
      </w:r>
      <w:r w:rsidR="00CD4155">
        <w:rPr>
          <w:noProof/>
        </w:rPr>
        <w:drawing>
          <wp:inline distT="0" distB="0" distL="0" distR="0" wp14:anchorId="6EAF4D06" wp14:editId="4B37AF93">
            <wp:extent cx="4367048" cy="3513553"/>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87181" cy="3529751"/>
                    </a:xfrm>
                    <a:prstGeom prst="rect">
                      <a:avLst/>
                    </a:prstGeom>
                  </pic:spPr>
                </pic:pic>
              </a:graphicData>
            </a:graphic>
          </wp:inline>
        </w:drawing>
      </w:r>
    </w:p>
    <w:p w14:paraId="0E7D6DE0" w14:textId="13BEA3BD" w:rsidR="001F59DF" w:rsidRPr="002E0C38" w:rsidRDefault="002E0C38" w:rsidP="002E0C38">
      <w:pPr>
        <w:pStyle w:val="Caption"/>
        <w:rPr>
          <w:rFonts w:cs="Times New Roman"/>
          <w:i w:val="0"/>
          <w:iCs w:val="0"/>
          <w:color w:val="auto"/>
          <w:sz w:val="24"/>
          <w:szCs w:val="24"/>
        </w:rPr>
      </w:pPr>
      <w:r w:rsidRPr="002E0C38">
        <w:rPr>
          <w:i w:val="0"/>
          <w:iCs w:val="0"/>
          <w:color w:val="auto"/>
          <w:sz w:val="24"/>
          <w:szCs w:val="24"/>
        </w:rPr>
        <w:t xml:space="preserve">Figure </w:t>
      </w:r>
      <w:r w:rsidRPr="002E0C38">
        <w:rPr>
          <w:i w:val="0"/>
          <w:iCs w:val="0"/>
          <w:color w:val="auto"/>
          <w:sz w:val="24"/>
          <w:szCs w:val="24"/>
        </w:rPr>
        <w:fldChar w:fldCharType="begin"/>
      </w:r>
      <w:r w:rsidRPr="002E0C38">
        <w:rPr>
          <w:i w:val="0"/>
          <w:iCs w:val="0"/>
          <w:color w:val="auto"/>
          <w:sz w:val="24"/>
          <w:szCs w:val="24"/>
        </w:rPr>
        <w:instrText xml:space="preserve"> SEQ Figure \* ARABIC </w:instrText>
      </w:r>
      <w:r w:rsidRPr="002E0C38">
        <w:rPr>
          <w:i w:val="0"/>
          <w:iCs w:val="0"/>
          <w:color w:val="auto"/>
          <w:sz w:val="24"/>
          <w:szCs w:val="24"/>
        </w:rPr>
        <w:fldChar w:fldCharType="separate"/>
      </w:r>
      <w:r w:rsidRPr="002E0C38">
        <w:rPr>
          <w:i w:val="0"/>
          <w:iCs w:val="0"/>
          <w:noProof/>
          <w:color w:val="auto"/>
          <w:sz w:val="24"/>
          <w:szCs w:val="24"/>
        </w:rPr>
        <w:t>1</w:t>
      </w:r>
      <w:r w:rsidRPr="002E0C38">
        <w:rPr>
          <w:i w:val="0"/>
          <w:iCs w:val="0"/>
          <w:color w:val="auto"/>
          <w:sz w:val="24"/>
          <w:szCs w:val="24"/>
        </w:rPr>
        <w:fldChar w:fldCharType="end"/>
      </w:r>
      <w:r w:rsidRPr="002E0C38">
        <w:rPr>
          <w:i w:val="0"/>
          <w:iCs w:val="0"/>
          <w:color w:val="auto"/>
          <w:sz w:val="24"/>
          <w:szCs w:val="24"/>
        </w:rPr>
        <w:t>: Compar</w:t>
      </w:r>
      <w:r>
        <w:rPr>
          <w:i w:val="0"/>
          <w:iCs w:val="0"/>
          <w:color w:val="auto"/>
          <w:sz w:val="24"/>
          <w:szCs w:val="24"/>
        </w:rPr>
        <w:t>i</w:t>
      </w:r>
      <w:r w:rsidRPr="002E0C38">
        <w:rPr>
          <w:i w:val="0"/>
          <w:iCs w:val="0"/>
          <w:color w:val="auto"/>
          <w:sz w:val="24"/>
          <w:szCs w:val="24"/>
        </w:rPr>
        <w:t>son of different lif</w:t>
      </w:r>
      <w:r>
        <w:rPr>
          <w:i w:val="0"/>
          <w:iCs w:val="0"/>
          <w:color w:val="auto"/>
          <w:sz w:val="24"/>
          <w:szCs w:val="24"/>
        </w:rPr>
        <w:t>e</w:t>
      </w:r>
      <w:r w:rsidRPr="002E0C38">
        <w:rPr>
          <w:i w:val="0"/>
          <w:iCs w:val="0"/>
          <w:color w:val="auto"/>
          <w:sz w:val="24"/>
          <w:szCs w:val="24"/>
        </w:rPr>
        <w:t xml:space="preserve"> histories of modeled organisms.</w:t>
      </w:r>
      <w:r w:rsidR="00760958">
        <w:rPr>
          <w:i w:val="0"/>
          <w:iCs w:val="0"/>
          <w:color w:val="auto"/>
          <w:sz w:val="24"/>
          <w:szCs w:val="24"/>
        </w:rPr>
        <w:t xml:space="preserve"> A</w:t>
      </w:r>
      <w:r w:rsidRPr="002E0C38">
        <w:rPr>
          <w:i w:val="0"/>
          <w:iCs w:val="0"/>
          <w:color w:val="auto"/>
          <w:sz w:val="24"/>
          <w:szCs w:val="24"/>
        </w:rPr>
        <w:t xml:space="preserve"> represents a modeled Baetid mayfly. </w:t>
      </w:r>
      <w:r w:rsidR="00A65065">
        <w:rPr>
          <w:i w:val="0"/>
          <w:iCs w:val="0"/>
          <w:color w:val="auto"/>
          <w:sz w:val="24"/>
          <w:szCs w:val="24"/>
        </w:rPr>
        <w:t>B</w:t>
      </w:r>
      <w:r w:rsidRPr="002E0C38">
        <w:rPr>
          <w:i w:val="0"/>
          <w:iCs w:val="0"/>
          <w:color w:val="auto"/>
          <w:sz w:val="24"/>
          <w:szCs w:val="24"/>
        </w:rPr>
        <w:t xml:space="preserve"> represents a modeled </w:t>
      </w:r>
      <w:r w:rsidRPr="002E0C38">
        <w:rPr>
          <w:color w:val="auto"/>
          <w:sz w:val="24"/>
          <w:szCs w:val="24"/>
        </w:rPr>
        <w:t>P. antipodarum</w:t>
      </w:r>
      <w:r w:rsidRPr="002E0C38">
        <w:rPr>
          <w:i w:val="0"/>
          <w:iCs w:val="0"/>
          <w:color w:val="auto"/>
          <w:sz w:val="24"/>
          <w:szCs w:val="24"/>
        </w:rPr>
        <w:t xml:space="preserve">, </w:t>
      </w:r>
      <w:r w:rsidR="00A65065">
        <w:rPr>
          <w:i w:val="0"/>
          <w:iCs w:val="0"/>
          <w:color w:val="auto"/>
          <w:sz w:val="24"/>
          <w:szCs w:val="24"/>
        </w:rPr>
        <w:t>C</w:t>
      </w:r>
      <w:r w:rsidRPr="002E0C38">
        <w:rPr>
          <w:i w:val="0"/>
          <w:iCs w:val="0"/>
          <w:color w:val="auto"/>
          <w:sz w:val="24"/>
          <w:szCs w:val="24"/>
        </w:rPr>
        <w:t xml:space="preserve"> represents a modeled </w:t>
      </w:r>
      <w:r w:rsidRPr="002E0C38">
        <w:rPr>
          <w:color w:val="auto"/>
          <w:sz w:val="24"/>
          <w:szCs w:val="24"/>
        </w:rPr>
        <w:t>Hydropsyche</w:t>
      </w:r>
      <w:r w:rsidRPr="002E0C38">
        <w:rPr>
          <w:i w:val="0"/>
          <w:iCs w:val="0"/>
          <w:color w:val="auto"/>
          <w:sz w:val="24"/>
          <w:szCs w:val="24"/>
        </w:rPr>
        <w:t xml:space="preserve"> species</w:t>
      </w:r>
      <w:r>
        <w:rPr>
          <w:i w:val="0"/>
          <w:iCs w:val="0"/>
          <w:color w:val="auto"/>
          <w:sz w:val="24"/>
          <w:szCs w:val="24"/>
        </w:rPr>
        <w:t xml:space="preserve">. Other abbreviations listed in Table 1. </w:t>
      </w:r>
    </w:p>
    <w:p w14:paraId="15CC129B" w14:textId="77777777" w:rsidR="001B3F3F" w:rsidRDefault="00DA0A0F" w:rsidP="001B3F3F">
      <w:pPr>
        <w:pStyle w:val="ListParagraph"/>
        <w:keepNext/>
        <w:ind w:left="768"/>
      </w:pPr>
      <w:r w:rsidRPr="003A0761">
        <w:rPr>
          <w:rFonts w:cs="Times New Roman"/>
          <w:noProof/>
          <w:szCs w:val="24"/>
        </w:rPr>
        <w:lastRenderedPageBreak/>
        <w:drawing>
          <wp:inline distT="0" distB="0" distL="0" distR="0" wp14:anchorId="3736C5CE" wp14:editId="5757D2D6">
            <wp:extent cx="3479186" cy="2891155"/>
            <wp:effectExtent l="0" t="0" r="6985"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86915" cy="2897578"/>
                    </a:xfrm>
                    <a:prstGeom prst="rect">
                      <a:avLst/>
                    </a:prstGeom>
                  </pic:spPr>
                </pic:pic>
              </a:graphicData>
            </a:graphic>
          </wp:inline>
        </w:drawing>
      </w:r>
    </w:p>
    <w:p w14:paraId="0C51109E" w14:textId="5D3FDFA1" w:rsidR="00DA0A0F" w:rsidRPr="001B3F3F" w:rsidRDefault="001B3F3F" w:rsidP="001B3F3F">
      <w:pPr>
        <w:pStyle w:val="Caption"/>
        <w:rPr>
          <w:rFonts w:cs="Times New Roman"/>
          <w:i w:val="0"/>
          <w:iCs w:val="0"/>
          <w:color w:val="auto"/>
          <w:sz w:val="24"/>
          <w:szCs w:val="24"/>
        </w:rPr>
      </w:pPr>
      <w:r w:rsidRPr="001B3F3F">
        <w:rPr>
          <w:i w:val="0"/>
          <w:iCs w:val="0"/>
          <w:color w:val="auto"/>
          <w:sz w:val="24"/>
          <w:szCs w:val="24"/>
        </w:rPr>
        <w:t xml:space="preserve">Figure </w:t>
      </w:r>
      <w:r w:rsidRPr="001B3F3F">
        <w:rPr>
          <w:i w:val="0"/>
          <w:iCs w:val="0"/>
          <w:color w:val="auto"/>
          <w:sz w:val="24"/>
          <w:szCs w:val="24"/>
        </w:rPr>
        <w:fldChar w:fldCharType="begin"/>
      </w:r>
      <w:r w:rsidRPr="001B3F3F">
        <w:rPr>
          <w:i w:val="0"/>
          <w:iCs w:val="0"/>
          <w:color w:val="auto"/>
          <w:sz w:val="24"/>
          <w:szCs w:val="24"/>
        </w:rPr>
        <w:instrText xml:space="preserve"> SEQ Figure \* ARABIC </w:instrText>
      </w:r>
      <w:r w:rsidRPr="001B3F3F">
        <w:rPr>
          <w:i w:val="0"/>
          <w:iCs w:val="0"/>
          <w:color w:val="auto"/>
          <w:sz w:val="24"/>
          <w:szCs w:val="24"/>
        </w:rPr>
        <w:fldChar w:fldCharType="separate"/>
      </w:r>
      <w:r w:rsidR="002E0C38">
        <w:rPr>
          <w:i w:val="0"/>
          <w:iCs w:val="0"/>
          <w:noProof/>
          <w:color w:val="auto"/>
          <w:sz w:val="24"/>
          <w:szCs w:val="24"/>
        </w:rPr>
        <w:t>2</w:t>
      </w:r>
      <w:r w:rsidRPr="001B3F3F">
        <w:rPr>
          <w:i w:val="0"/>
          <w:iCs w:val="0"/>
          <w:color w:val="auto"/>
          <w:sz w:val="24"/>
          <w:szCs w:val="24"/>
        </w:rPr>
        <w:fldChar w:fldCharType="end"/>
      </w:r>
      <w:r w:rsidRPr="001B3F3F">
        <w:rPr>
          <w:i w:val="0"/>
          <w:iCs w:val="0"/>
          <w:color w:val="auto"/>
          <w:sz w:val="24"/>
          <w:szCs w:val="24"/>
        </w:rPr>
        <w:t xml:space="preserve">: </w:t>
      </w:r>
      <w:r w:rsidRPr="001B3F3F">
        <w:rPr>
          <w:rFonts w:cs="Times New Roman"/>
          <w:i w:val="0"/>
          <w:iCs w:val="0"/>
          <w:color w:val="auto"/>
          <w:sz w:val="24"/>
          <w:szCs w:val="24"/>
        </w:rPr>
        <w:t xml:space="preserve">Graphical relationship between disturbance magnitude (Q) and immediate post-disturbance mortality following Equation </w:t>
      </w:r>
      <w:r w:rsidR="00760958">
        <w:rPr>
          <w:rFonts w:cs="Times New Roman"/>
          <w:i w:val="0"/>
          <w:iCs w:val="0"/>
          <w:color w:val="auto"/>
          <w:sz w:val="24"/>
          <w:szCs w:val="24"/>
        </w:rPr>
        <w:t>4</w:t>
      </w:r>
      <w:r w:rsidRPr="001B3F3F">
        <w:rPr>
          <w:rFonts w:cs="Times New Roman"/>
          <w:i w:val="0"/>
          <w:iCs w:val="0"/>
          <w:color w:val="auto"/>
          <w:sz w:val="24"/>
          <w:szCs w:val="24"/>
        </w:rPr>
        <w:t>. Q (discharge in cfs) is scaled to represent possible flows in Sycamore Creek, AZ and h = 0.0075.</w:t>
      </w:r>
    </w:p>
    <w:p w14:paraId="5291196F" w14:textId="77777777" w:rsidR="00DA0A0F" w:rsidRPr="003A0761" w:rsidRDefault="00DA0A0F" w:rsidP="00DA0A0F">
      <w:pPr>
        <w:pStyle w:val="ListParagraph"/>
        <w:ind w:left="768"/>
        <w:rPr>
          <w:rFonts w:cs="Times New Roman"/>
          <w:szCs w:val="24"/>
        </w:rPr>
      </w:pPr>
    </w:p>
    <w:p w14:paraId="0ED25E76" w14:textId="0219329C" w:rsidR="001B3F3F" w:rsidRDefault="00541D79" w:rsidP="001B3F3F">
      <w:pPr>
        <w:pStyle w:val="ListParagraph"/>
        <w:keepNext/>
        <w:ind w:left="768"/>
      </w:pPr>
      <w:r w:rsidRPr="003A0761">
        <w:rPr>
          <w:rFonts w:cs="Times New Roman"/>
          <w:noProof/>
          <w:szCs w:val="24"/>
        </w:rPr>
        <w:drawing>
          <wp:inline distT="0" distB="0" distL="0" distR="0" wp14:anchorId="2E114BC9" wp14:editId="45EADBBC">
            <wp:extent cx="3611880" cy="2255520"/>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rotWithShape="1">
                    <a:blip r:embed="rId14">
                      <a:extLst>
                        <a:ext uri="{28A0092B-C50C-407E-A947-70E740481C1C}">
                          <a14:useLocalDpi xmlns:a14="http://schemas.microsoft.com/office/drawing/2010/main" val="0"/>
                        </a:ext>
                      </a:extLst>
                    </a:blip>
                    <a:srcRect l="18719" t="25286" r="20513" b="22006"/>
                    <a:stretch/>
                  </pic:blipFill>
                  <pic:spPr bwMode="auto">
                    <a:xfrm>
                      <a:off x="0" y="0"/>
                      <a:ext cx="3611880" cy="2255520"/>
                    </a:xfrm>
                    <a:prstGeom prst="rect">
                      <a:avLst/>
                    </a:prstGeom>
                    <a:ln>
                      <a:noFill/>
                    </a:ln>
                    <a:extLst>
                      <a:ext uri="{53640926-AAD7-44D8-BBD7-CCE9431645EC}">
                        <a14:shadowObscured xmlns:a14="http://schemas.microsoft.com/office/drawing/2010/main"/>
                      </a:ext>
                    </a:extLst>
                  </pic:spPr>
                </pic:pic>
              </a:graphicData>
            </a:graphic>
          </wp:inline>
        </w:drawing>
      </w:r>
    </w:p>
    <w:p w14:paraId="2A5AE123" w14:textId="4769B837" w:rsidR="00DA0A0F" w:rsidRPr="00760958" w:rsidRDefault="001B3F3F" w:rsidP="00760958">
      <w:pPr>
        <w:pStyle w:val="Caption"/>
        <w:rPr>
          <w:rFonts w:cs="Times New Roman"/>
          <w:i w:val="0"/>
          <w:iCs w:val="0"/>
          <w:color w:val="auto"/>
          <w:sz w:val="24"/>
          <w:szCs w:val="24"/>
        </w:rPr>
      </w:pPr>
      <w:r w:rsidRPr="001B3F3F">
        <w:rPr>
          <w:i w:val="0"/>
          <w:iCs w:val="0"/>
          <w:color w:val="auto"/>
          <w:sz w:val="24"/>
          <w:szCs w:val="24"/>
        </w:rPr>
        <w:t xml:space="preserve">Figure </w:t>
      </w:r>
      <w:r w:rsidRPr="001B3F3F">
        <w:rPr>
          <w:i w:val="0"/>
          <w:iCs w:val="0"/>
          <w:color w:val="auto"/>
          <w:sz w:val="24"/>
          <w:szCs w:val="24"/>
        </w:rPr>
        <w:fldChar w:fldCharType="begin"/>
      </w:r>
      <w:r w:rsidRPr="001B3F3F">
        <w:rPr>
          <w:i w:val="0"/>
          <w:iCs w:val="0"/>
          <w:color w:val="auto"/>
          <w:sz w:val="24"/>
          <w:szCs w:val="24"/>
        </w:rPr>
        <w:instrText xml:space="preserve"> SEQ Figure \* ARABIC </w:instrText>
      </w:r>
      <w:r w:rsidRPr="001B3F3F">
        <w:rPr>
          <w:i w:val="0"/>
          <w:iCs w:val="0"/>
          <w:color w:val="auto"/>
          <w:sz w:val="24"/>
          <w:szCs w:val="24"/>
        </w:rPr>
        <w:fldChar w:fldCharType="separate"/>
      </w:r>
      <w:r w:rsidR="002E0C38">
        <w:rPr>
          <w:i w:val="0"/>
          <w:iCs w:val="0"/>
          <w:noProof/>
          <w:color w:val="auto"/>
          <w:sz w:val="24"/>
          <w:szCs w:val="24"/>
        </w:rPr>
        <w:t>3</w:t>
      </w:r>
      <w:r w:rsidRPr="001B3F3F">
        <w:rPr>
          <w:i w:val="0"/>
          <w:iCs w:val="0"/>
          <w:color w:val="auto"/>
          <w:sz w:val="24"/>
          <w:szCs w:val="24"/>
        </w:rPr>
        <w:fldChar w:fldCharType="end"/>
      </w:r>
      <w:r w:rsidRPr="001B3F3F">
        <w:rPr>
          <w:i w:val="0"/>
          <w:iCs w:val="0"/>
          <w:color w:val="auto"/>
          <w:sz w:val="24"/>
          <w:szCs w:val="24"/>
        </w:rPr>
        <w:t xml:space="preserve">: </w:t>
      </w:r>
      <w:r w:rsidRPr="001B3F3F">
        <w:rPr>
          <w:rFonts w:cs="Times New Roman"/>
          <w:i w:val="0"/>
          <w:iCs w:val="0"/>
          <w:color w:val="auto"/>
          <w:sz w:val="24"/>
          <w:szCs w:val="24"/>
        </w:rPr>
        <w:t xml:space="preserve">Graphical relationship between disturbance magnitude, Q (discharge in cfs) and K (carrying capacity) and time post-disturbance (t) for a Baetid mayfly following Equations </w:t>
      </w:r>
      <w:r w:rsidR="00760958">
        <w:rPr>
          <w:rFonts w:cs="Times New Roman"/>
          <w:i w:val="0"/>
          <w:iCs w:val="0"/>
          <w:color w:val="auto"/>
          <w:sz w:val="24"/>
          <w:szCs w:val="24"/>
        </w:rPr>
        <w:t>5, 6, and 7</w:t>
      </w:r>
      <w:r w:rsidRPr="001B3F3F">
        <w:rPr>
          <w:rFonts w:cs="Times New Roman"/>
          <w:i w:val="0"/>
          <w:iCs w:val="0"/>
          <w:color w:val="auto"/>
          <w:sz w:val="24"/>
          <w:szCs w:val="24"/>
        </w:rPr>
        <w:t>. Discharge is scaled to represent flows possible in the Colorado River.</w:t>
      </w:r>
    </w:p>
    <w:p w14:paraId="43908DE6" w14:textId="2CB170E0" w:rsidR="00A16D6C" w:rsidRPr="003A0761" w:rsidRDefault="00A16D6C" w:rsidP="00A16D6C">
      <w:pPr>
        <w:rPr>
          <w:rFonts w:cs="Times New Roman"/>
          <w:szCs w:val="24"/>
        </w:rPr>
      </w:pPr>
      <w:r w:rsidRPr="003A0761">
        <w:rPr>
          <w:rFonts w:cs="Times New Roman"/>
          <w:szCs w:val="24"/>
        </w:rPr>
        <w:t>Results</w:t>
      </w:r>
    </w:p>
    <w:p w14:paraId="157D3EB3" w14:textId="77777777" w:rsidR="001E0CDC" w:rsidRDefault="001E0CDC" w:rsidP="001E0CDC">
      <w:pPr>
        <w:pStyle w:val="ListParagraph"/>
        <w:keepNext/>
        <w:ind w:left="1440"/>
      </w:pPr>
      <w:commentRangeStart w:id="7"/>
      <w:commentRangeStart w:id="8"/>
      <w:r>
        <w:rPr>
          <w:rFonts w:cs="Times New Roman"/>
          <w:noProof/>
          <w:szCs w:val="24"/>
        </w:rPr>
        <w:lastRenderedPageBreak/>
        <w:drawing>
          <wp:inline distT="0" distB="0" distL="0" distR="0" wp14:anchorId="4B22D451" wp14:editId="34545332">
            <wp:extent cx="4595648" cy="326605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04398" cy="3272270"/>
                    </a:xfrm>
                    <a:prstGeom prst="rect">
                      <a:avLst/>
                    </a:prstGeom>
                  </pic:spPr>
                </pic:pic>
              </a:graphicData>
            </a:graphic>
          </wp:inline>
        </w:drawing>
      </w:r>
      <w:commentRangeEnd w:id="7"/>
      <w:commentRangeEnd w:id="8"/>
    </w:p>
    <w:p w14:paraId="00DB114D" w14:textId="51F60C89" w:rsidR="001E0CDC" w:rsidRPr="001E0CDC" w:rsidRDefault="001E0CDC" w:rsidP="001E0CDC">
      <w:pPr>
        <w:pStyle w:val="Caption"/>
        <w:rPr>
          <w:i w:val="0"/>
          <w:iCs w:val="0"/>
          <w:color w:val="auto"/>
          <w:sz w:val="24"/>
          <w:szCs w:val="24"/>
        </w:rPr>
      </w:pPr>
      <w:r w:rsidRPr="001E0CDC">
        <w:rPr>
          <w:i w:val="0"/>
          <w:iCs w:val="0"/>
          <w:color w:val="auto"/>
          <w:sz w:val="24"/>
          <w:szCs w:val="24"/>
        </w:rPr>
        <w:t xml:space="preserve">Figure </w:t>
      </w:r>
      <w:r w:rsidRPr="001E0CDC">
        <w:rPr>
          <w:i w:val="0"/>
          <w:iCs w:val="0"/>
          <w:color w:val="auto"/>
          <w:sz w:val="24"/>
          <w:szCs w:val="24"/>
        </w:rPr>
        <w:fldChar w:fldCharType="begin"/>
      </w:r>
      <w:r w:rsidRPr="001E0CDC">
        <w:rPr>
          <w:i w:val="0"/>
          <w:iCs w:val="0"/>
          <w:color w:val="auto"/>
          <w:sz w:val="24"/>
          <w:szCs w:val="24"/>
        </w:rPr>
        <w:instrText xml:space="preserve"> SEQ Figure \* ARABIC </w:instrText>
      </w:r>
      <w:r w:rsidRPr="001E0CDC">
        <w:rPr>
          <w:i w:val="0"/>
          <w:iCs w:val="0"/>
          <w:color w:val="auto"/>
          <w:sz w:val="24"/>
          <w:szCs w:val="24"/>
        </w:rPr>
        <w:fldChar w:fldCharType="separate"/>
      </w:r>
      <w:r w:rsidR="002E0C38">
        <w:rPr>
          <w:i w:val="0"/>
          <w:iCs w:val="0"/>
          <w:noProof/>
          <w:color w:val="auto"/>
          <w:sz w:val="24"/>
          <w:szCs w:val="24"/>
        </w:rPr>
        <w:t>4</w:t>
      </w:r>
      <w:r w:rsidRPr="001E0CDC">
        <w:rPr>
          <w:i w:val="0"/>
          <w:iCs w:val="0"/>
          <w:color w:val="auto"/>
          <w:sz w:val="24"/>
          <w:szCs w:val="24"/>
        </w:rPr>
        <w:fldChar w:fldCharType="end"/>
      </w:r>
      <w:r w:rsidRPr="001E0CDC">
        <w:rPr>
          <w:i w:val="0"/>
          <w:iCs w:val="0"/>
          <w:color w:val="auto"/>
          <w:sz w:val="24"/>
          <w:szCs w:val="24"/>
        </w:rPr>
        <w:t xml:space="preserve">: Recreation of Vannote (1980) decreasing size over the course of emergence as temperature in the system increases for </w:t>
      </w:r>
      <w:r w:rsidRPr="001E0CDC">
        <w:rPr>
          <w:color w:val="auto"/>
          <w:sz w:val="24"/>
          <w:szCs w:val="24"/>
        </w:rPr>
        <w:t>E</w:t>
      </w:r>
      <w:r w:rsidR="001A12A3">
        <w:rPr>
          <w:color w:val="auto"/>
          <w:sz w:val="24"/>
          <w:szCs w:val="24"/>
        </w:rPr>
        <w:t>.</w:t>
      </w:r>
      <w:r w:rsidRPr="001E0CDC">
        <w:rPr>
          <w:color w:val="auto"/>
          <w:sz w:val="24"/>
          <w:szCs w:val="24"/>
        </w:rPr>
        <w:t xml:space="preserve"> subvaria</w:t>
      </w:r>
      <w:r w:rsidRPr="001E0CDC">
        <w:rPr>
          <w:i w:val="0"/>
          <w:iCs w:val="0"/>
          <w:color w:val="auto"/>
          <w:sz w:val="24"/>
          <w:szCs w:val="24"/>
        </w:rPr>
        <w:t xml:space="preserve">. Temperature data is mean biweekly temperature of White Clay Creek between October 1, 2007 and October 1, 2022 (USGS </w:t>
      </w:r>
      <w:r w:rsidR="00EC1E96">
        <w:rPr>
          <w:i w:val="0"/>
          <w:iCs w:val="0"/>
          <w:color w:val="auto"/>
          <w:sz w:val="24"/>
          <w:szCs w:val="24"/>
        </w:rPr>
        <w:t>G</w:t>
      </w:r>
      <w:r w:rsidRPr="001E0CDC">
        <w:rPr>
          <w:i w:val="0"/>
          <w:iCs w:val="0"/>
          <w:color w:val="auto"/>
          <w:sz w:val="24"/>
          <w:szCs w:val="24"/>
        </w:rPr>
        <w:t>auge 01480617).</w:t>
      </w:r>
      <w:r>
        <w:rPr>
          <w:i w:val="0"/>
          <w:iCs w:val="0"/>
          <w:color w:val="auto"/>
          <w:sz w:val="24"/>
          <w:szCs w:val="24"/>
        </w:rPr>
        <w:t xml:space="preserve"> No flood disturbances were included. </w:t>
      </w:r>
      <w:r w:rsidR="00BB5283">
        <w:rPr>
          <w:i w:val="0"/>
          <w:iCs w:val="0"/>
          <w:color w:val="auto"/>
          <w:sz w:val="24"/>
          <w:szCs w:val="24"/>
        </w:rPr>
        <w:t xml:space="preserve">Data points for Vannote (1980) from GraphGrabber2.0. </w:t>
      </w:r>
      <w:r w:rsidRPr="001E0CDC">
        <w:rPr>
          <w:i w:val="0"/>
          <w:iCs w:val="0"/>
          <w:color w:val="auto"/>
          <w:sz w:val="24"/>
          <w:szCs w:val="24"/>
        </w:rPr>
        <w:t xml:space="preserve"> </w:t>
      </w:r>
    </w:p>
    <w:p w14:paraId="47749606" w14:textId="12EB56E2" w:rsidR="001B3F3F" w:rsidRDefault="001E0CDC" w:rsidP="001B3F3F">
      <w:pPr>
        <w:pStyle w:val="ListParagraph"/>
        <w:keepNext/>
        <w:ind w:left="1440"/>
      </w:pPr>
      <w:r>
        <w:rPr>
          <w:rStyle w:val="CommentReference"/>
        </w:rPr>
        <w:lastRenderedPageBreak/>
        <w:commentReference w:id="7"/>
      </w:r>
      <w:r w:rsidR="00236ED8">
        <w:rPr>
          <w:rStyle w:val="CommentReference"/>
        </w:rPr>
        <w:commentReference w:id="8"/>
      </w:r>
      <w:r w:rsidR="001B3F3F">
        <w:rPr>
          <w:rFonts w:cs="Times New Roman"/>
          <w:noProof/>
          <w:szCs w:val="24"/>
        </w:rPr>
        <w:t xml:space="preserve"> </w:t>
      </w:r>
      <w:commentRangeStart w:id="9"/>
      <w:r w:rsidR="001A12A3">
        <w:rPr>
          <w:noProof/>
        </w:rPr>
        <w:drawing>
          <wp:inline distT="0" distB="0" distL="0" distR="0" wp14:anchorId="6970D3C5" wp14:editId="670D0A9C">
            <wp:extent cx="4953000" cy="356605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54878" cy="3567406"/>
                    </a:xfrm>
                    <a:prstGeom prst="rect">
                      <a:avLst/>
                    </a:prstGeom>
                  </pic:spPr>
                </pic:pic>
              </a:graphicData>
            </a:graphic>
          </wp:inline>
        </w:drawing>
      </w:r>
      <w:commentRangeEnd w:id="9"/>
      <w:r w:rsidR="001A12A3">
        <w:rPr>
          <w:rStyle w:val="CommentReference"/>
        </w:rPr>
        <w:commentReference w:id="9"/>
      </w:r>
    </w:p>
    <w:p w14:paraId="577B3245" w14:textId="26ADBECA" w:rsidR="00A16D6C" w:rsidRPr="0035234E" w:rsidRDefault="001B3F3F" w:rsidP="001B3F3F">
      <w:pPr>
        <w:pStyle w:val="Caption"/>
        <w:rPr>
          <w:rFonts w:cs="Times New Roman"/>
          <w:i w:val="0"/>
          <w:iCs w:val="0"/>
          <w:color w:val="auto"/>
          <w:sz w:val="24"/>
          <w:szCs w:val="24"/>
        </w:rPr>
      </w:pPr>
      <w:r w:rsidRPr="0035234E">
        <w:rPr>
          <w:i w:val="0"/>
          <w:iCs w:val="0"/>
          <w:color w:val="auto"/>
          <w:sz w:val="24"/>
          <w:szCs w:val="24"/>
        </w:rPr>
        <w:t xml:space="preserve">Figure </w:t>
      </w:r>
      <w:r w:rsidRPr="0035234E">
        <w:rPr>
          <w:i w:val="0"/>
          <w:iCs w:val="0"/>
          <w:color w:val="auto"/>
          <w:sz w:val="24"/>
          <w:szCs w:val="24"/>
        </w:rPr>
        <w:fldChar w:fldCharType="begin"/>
      </w:r>
      <w:r w:rsidRPr="0035234E">
        <w:rPr>
          <w:i w:val="0"/>
          <w:iCs w:val="0"/>
          <w:color w:val="auto"/>
          <w:sz w:val="24"/>
          <w:szCs w:val="24"/>
        </w:rPr>
        <w:instrText xml:space="preserve"> SEQ Figure \* ARABIC </w:instrText>
      </w:r>
      <w:r w:rsidRPr="0035234E">
        <w:rPr>
          <w:i w:val="0"/>
          <w:iCs w:val="0"/>
          <w:color w:val="auto"/>
          <w:sz w:val="24"/>
          <w:szCs w:val="24"/>
        </w:rPr>
        <w:fldChar w:fldCharType="separate"/>
      </w:r>
      <w:r w:rsidR="002E0C38">
        <w:rPr>
          <w:i w:val="0"/>
          <w:iCs w:val="0"/>
          <w:noProof/>
          <w:color w:val="auto"/>
          <w:sz w:val="24"/>
          <w:szCs w:val="24"/>
        </w:rPr>
        <w:t>5</w:t>
      </w:r>
      <w:r w:rsidRPr="0035234E">
        <w:rPr>
          <w:i w:val="0"/>
          <w:iCs w:val="0"/>
          <w:color w:val="auto"/>
          <w:sz w:val="24"/>
          <w:szCs w:val="24"/>
        </w:rPr>
        <w:fldChar w:fldCharType="end"/>
      </w:r>
      <w:r w:rsidRPr="0035234E">
        <w:rPr>
          <w:i w:val="0"/>
          <w:iCs w:val="0"/>
          <w:color w:val="auto"/>
          <w:sz w:val="24"/>
          <w:szCs w:val="24"/>
        </w:rPr>
        <w:t>: Recreation of Grimm (198</w:t>
      </w:r>
      <w:r w:rsidR="00EC1E96">
        <w:rPr>
          <w:i w:val="0"/>
          <w:iCs w:val="0"/>
          <w:color w:val="auto"/>
          <w:sz w:val="24"/>
          <w:szCs w:val="24"/>
        </w:rPr>
        <w:t>9</w:t>
      </w:r>
      <w:r w:rsidRPr="0035234E">
        <w:rPr>
          <w:i w:val="0"/>
          <w:iCs w:val="0"/>
          <w:color w:val="auto"/>
          <w:sz w:val="24"/>
          <w:szCs w:val="24"/>
        </w:rPr>
        <w:t>) data for Ephemeroptera in Sycamore Creek after a large flood disturbance</w:t>
      </w:r>
      <w:r w:rsidR="0035234E" w:rsidRPr="0035234E">
        <w:rPr>
          <w:i w:val="0"/>
          <w:iCs w:val="0"/>
          <w:color w:val="auto"/>
          <w:sz w:val="24"/>
          <w:szCs w:val="24"/>
        </w:rPr>
        <w:t xml:space="preserve">. A Baetid mayfly population was modelled. Temperature-related growth and development rates were ignored in this example. Biweekly discharge (cfs) was calculated from USGS gauge </w:t>
      </w:r>
      <w:r w:rsidR="00D93029" w:rsidRPr="00D93029">
        <w:rPr>
          <w:i w:val="0"/>
          <w:iCs w:val="0"/>
          <w:color w:val="auto"/>
          <w:sz w:val="24"/>
          <w:szCs w:val="24"/>
        </w:rPr>
        <w:t>09510200</w:t>
      </w:r>
      <w:r w:rsidR="00D93029">
        <w:rPr>
          <w:i w:val="0"/>
          <w:iCs w:val="0"/>
          <w:color w:val="auto"/>
          <w:sz w:val="24"/>
          <w:szCs w:val="24"/>
        </w:rPr>
        <w:t>.</w:t>
      </w:r>
      <w:r w:rsidR="0035234E" w:rsidRPr="0035234E">
        <w:rPr>
          <w:i w:val="0"/>
          <w:iCs w:val="0"/>
          <w:color w:val="auto"/>
          <w:sz w:val="24"/>
          <w:szCs w:val="24"/>
        </w:rPr>
        <w:t xml:space="preserve"> </w:t>
      </w:r>
    </w:p>
    <w:p w14:paraId="4E30D0DC" w14:textId="77777777" w:rsidR="00EC1E96" w:rsidRDefault="0035234E" w:rsidP="0058481E">
      <w:pPr>
        <w:pStyle w:val="ListParagraph"/>
        <w:numPr>
          <w:ilvl w:val="0"/>
          <w:numId w:val="3"/>
        </w:numPr>
        <w:rPr>
          <w:rFonts w:cs="Times New Roman"/>
          <w:szCs w:val="24"/>
        </w:rPr>
      </w:pPr>
      <w:r w:rsidRPr="003A0761">
        <w:rPr>
          <w:rFonts w:cs="Times New Roman"/>
          <w:noProof/>
          <w:szCs w:val="24"/>
        </w:rPr>
        <w:drawing>
          <wp:inline distT="0" distB="0" distL="0" distR="0" wp14:anchorId="7CF1828D" wp14:editId="582A5C06">
            <wp:extent cx="4671800" cy="3502205"/>
            <wp:effectExtent l="0" t="5715" r="8890" b="889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rotWithShape="1">
                    <a:blip r:embed="rId17" cstate="print">
                      <a:extLst>
                        <a:ext uri="{28A0092B-C50C-407E-A947-70E740481C1C}">
                          <a14:useLocalDpi xmlns:a14="http://schemas.microsoft.com/office/drawing/2010/main" val="0"/>
                        </a:ext>
                      </a:extLst>
                    </a:blip>
                    <a:srcRect l="1" t="8137" r="7691"/>
                    <a:stretch/>
                  </pic:blipFill>
                  <pic:spPr bwMode="auto">
                    <a:xfrm rot="5400000">
                      <a:off x="0" y="0"/>
                      <a:ext cx="4673773" cy="3503684"/>
                    </a:xfrm>
                    <a:prstGeom prst="rect">
                      <a:avLst/>
                    </a:prstGeom>
                    <a:ln>
                      <a:noFill/>
                    </a:ln>
                    <a:extLst>
                      <a:ext uri="{53640926-AAD7-44D8-BBD7-CCE9431645EC}">
                        <a14:shadowObscured xmlns:a14="http://schemas.microsoft.com/office/drawing/2010/main"/>
                      </a:ext>
                    </a:extLst>
                  </pic:spPr>
                </pic:pic>
              </a:graphicData>
            </a:graphic>
          </wp:inline>
        </w:drawing>
      </w:r>
    </w:p>
    <w:p w14:paraId="7004D2CE" w14:textId="56579586" w:rsidR="0035234E" w:rsidRDefault="00A16D6C" w:rsidP="0058481E">
      <w:pPr>
        <w:pStyle w:val="ListParagraph"/>
        <w:numPr>
          <w:ilvl w:val="0"/>
          <w:numId w:val="3"/>
        </w:numPr>
        <w:rPr>
          <w:rFonts w:cs="Times New Roman"/>
          <w:szCs w:val="24"/>
        </w:rPr>
      </w:pPr>
      <w:commentRangeStart w:id="10"/>
      <w:r w:rsidRPr="003A0761">
        <w:rPr>
          <w:rFonts w:cs="Times New Roman"/>
          <w:szCs w:val="24"/>
        </w:rPr>
        <w:t xml:space="preserve">Figure </w:t>
      </w:r>
      <w:r w:rsidR="002E0C38">
        <w:rPr>
          <w:rFonts w:cs="Times New Roman"/>
          <w:szCs w:val="24"/>
        </w:rPr>
        <w:t>6</w:t>
      </w:r>
      <w:r w:rsidRPr="003A0761">
        <w:rPr>
          <w:rFonts w:cs="Times New Roman"/>
          <w:szCs w:val="24"/>
        </w:rPr>
        <w:t xml:space="preserve">: Comparison of </w:t>
      </w:r>
    </w:p>
    <w:p w14:paraId="6F9676F8" w14:textId="77777777" w:rsidR="0035234E" w:rsidRDefault="00A16D6C" w:rsidP="0035234E">
      <w:pPr>
        <w:pStyle w:val="ListParagraph"/>
        <w:rPr>
          <w:rFonts w:cs="Times New Roman"/>
          <w:noProof/>
          <w:szCs w:val="24"/>
        </w:rPr>
      </w:pPr>
      <w:r w:rsidRPr="003A0761">
        <w:rPr>
          <w:rFonts w:cs="Times New Roman"/>
          <w:szCs w:val="24"/>
        </w:rPr>
        <w:lastRenderedPageBreak/>
        <w:t>population trajectory for a mayfly and a caddis/NZMS with differences in temperature and discharge (maybe use Diamond Creek as an example?)</w:t>
      </w:r>
      <w:r w:rsidR="00F02B8F" w:rsidRPr="003A0761">
        <w:rPr>
          <w:rFonts w:cs="Times New Roman"/>
          <w:noProof/>
          <w:szCs w:val="24"/>
        </w:rPr>
        <w:t xml:space="preserve"> </w:t>
      </w:r>
      <w:commentRangeEnd w:id="10"/>
      <w:r w:rsidR="001B3F3F">
        <w:rPr>
          <w:rStyle w:val="CommentReference"/>
        </w:rPr>
        <w:commentReference w:id="10"/>
      </w:r>
    </w:p>
    <w:p w14:paraId="0B2FBCAF" w14:textId="7432E158" w:rsidR="0058481E" w:rsidRDefault="0058481E" w:rsidP="0035234E">
      <w:pPr>
        <w:pStyle w:val="ListParagraph"/>
        <w:rPr>
          <w:rFonts w:cs="Times New Roman"/>
          <w:szCs w:val="24"/>
        </w:rPr>
      </w:pPr>
    </w:p>
    <w:p w14:paraId="2F06699E" w14:textId="56186DD5" w:rsidR="0058481E" w:rsidRDefault="0058481E" w:rsidP="0058481E">
      <w:pPr>
        <w:pStyle w:val="ListParagraph"/>
        <w:numPr>
          <w:ilvl w:val="0"/>
          <w:numId w:val="3"/>
        </w:numPr>
        <w:rPr>
          <w:rFonts w:cs="Times New Roman"/>
          <w:szCs w:val="24"/>
        </w:rPr>
      </w:pPr>
      <w:r w:rsidRPr="003A0761">
        <w:rPr>
          <w:rFonts w:cs="Times New Roman"/>
          <w:szCs w:val="24"/>
        </w:rPr>
        <w:t xml:space="preserve"> Rocky Intertidal Example to show usefulness to a broader context </w:t>
      </w:r>
    </w:p>
    <w:p w14:paraId="023A61AB" w14:textId="64911C47" w:rsidR="0035234E" w:rsidRPr="003A0761" w:rsidRDefault="0035234E" w:rsidP="0035234E">
      <w:pPr>
        <w:pStyle w:val="ListParagraph"/>
        <w:numPr>
          <w:ilvl w:val="1"/>
          <w:numId w:val="3"/>
        </w:numPr>
        <w:rPr>
          <w:rFonts w:cs="Times New Roman"/>
          <w:szCs w:val="24"/>
        </w:rPr>
      </w:pPr>
      <w:r>
        <w:rPr>
          <w:rFonts w:cs="Times New Roman"/>
          <w:szCs w:val="24"/>
        </w:rPr>
        <w:t xml:space="preserve">Want to model M. californianus in some useful context (compare ENSO years?) BUT because mussels are space limited, assumed to be close to K pretty much either way – the question would then be about total biomass or productivity – how to ask and answer these questions and how to model? </w:t>
      </w:r>
    </w:p>
    <w:p w14:paraId="240EA8F1" w14:textId="77777777" w:rsidR="0058481E" w:rsidRPr="003A0761" w:rsidRDefault="0058481E" w:rsidP="0058481E">
      <w:pPr>
        <w:rPr>
          <w:rFonts w:cs="Times New Roman"/>
          <w:szCs w:val="24"/>
        </w:rPr>
      </w:pPr>
      <w:r w:rsidRPr="003A0761">
        <w:rPr>
          <w:rFonts w:cs="Times New Roman"/>
          <w:szCs w:val="24"/>
        </w:rPr>
        <w:t xml:space="preserve">Discussion: </w:t>
      </w:r>
    </w:p>
    <w:p w14:paraId="6173F785"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This will hopefully add evidence of mechanistic models recovering general ecological hypotheses</w:t>
      </w:r>
    </w:p>
    <w:p w14:paraId="38EB9E94"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Theoretical v management applications</w:t>
      </w:r>
    </w:p>
    <w:p w14:paraId="422F77DF"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Difference in density dependence assumptions (a theoretical application)</w:t>
      </w:r>
    </w:p>
    <w:p w14:paraId="32167344"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Forecasting population response under different novel environments in the face of climate change (a management application)</w:t>
      </w:r>
    </w:p>
    <w:p w14:paraId="2250B599" w14:textId="77777777" w:rsidR="0058481E" w:rsidRPr="003A0761" w:rsidRDefault="0058481E" w:rsidP="0058481E">
      <w:pPr>
        <w:pStyle w:val="ListParagraph"/>
        <w:numPr>
          <w:ilvl w:val="0"/>
          <w:numId w:val="4"/>
        </w:numPr>
        <w:rPr>
          <w:rFonts w:cs="Times New Roman"/>
          <w:szCs w:val="24"/>
        </w:rPr>
      </w:pPr>
      <w:r w:rsidRPr="003A0761">
        <w:rPr>
          <w:rFonts w:cs="Times New Roman"/>
          <w:szCs w:val="24"/>
        </w:rPr>
        <w:t>Future Steps</w:t>
      </w:r>
    </w:p>
    <w:p w14:paraId="0D536369"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Using this to test hypotheses about the Natural Flow Regime</w:t>
      </w:r>
    </w:p>
    <w:p w14:paraId="531968CB" w14:textId="77777777" w:rsidR="0058481E" w:rsidRPr="003A0761" w:rsidRDefault="0058481E" w:rsidP="0058481E">
      <w:pPr>
        <w:pStyle w:val="ListParagraph"/>
        <w:numPr>
          <w:ilvl w:val="1"/>
          <w:numId w:val="4"/>
        </w:numPr>
        <w:rPr>
          <w:rFonts w:cs="Times New Roman"/>
          <w:szCs w:val="24"/>
        </w:rPr>
      </w:pPr>
      <w:r w:rsidRPr="003A0761">
        <w:rPr>
          <w:rFonts w:cs="Times New Roman"/>
          <w:szCs w:val="24"/>
        </w:rPr>
        <w:t xml:space="preserve">Using model to looking at how climate change could impact populations </w:t>
      </w:r>
    </w:p>
    <w:p w14:paraId="10D60FB0" w14:textId="4260C27B" w:rsidR="0058481E" w:rsidRDefault="0058481E" w:rsidP="0058481E">
      <w:pPr>
        <w:pStyle w:val="ListParagraph"/>
        <w:numPr>
          <w:ilvl w:val="1"/>
          <w:numId w:val="4"/>
        </w:numPr>
        <w:rPr>
          <w:rFonts w:cs="Times New Roman"/>
          <w:szCs w:val="24"/>
        </w:rPr>
      </w:pPr>
      <w:r w:rsidRPr="003A0761">
        <w:rPr>
          <w:rFonts w:cs="Times New Roman"/>
          <w:szCs w:val="24"/>
        </w:rPr>
        <w:t>Optimization of dam releases</w:t>
      </w:r>
    </w:p>
    <w:p w14:paraId="1511CF6A" w14:textId="69F549F8" w:rsidR="001E0CDC" w:rsidRDefault="001E0CDC" w:rsidP="0058481E">
      <w:pPr>
        <w:pStyle w:val="ListParagraph"/>
        <w:numPr>
          <w:ilvl w:val="1"/>
          <w:numId w:val="4"/>
        </w:numPr>
        <w:rPr>
          <w:rFonts w:cs="Times New Roman"/>
          <w:szCs w:val="24"/>
        </w:rPr>
      </w:pPr>
      <w:r>
        <w:rPr>
          <w:rFonts w:cs="Times New Roman"/>
          <w:szCs w:val="24"/>
        </w:rPr>
        <w:t xml:space="preserve">Make multispecies </w:t>
      </w:r>
    </w:p>
    <w:p w14:paraId="0223B140" w14:textId="5134726F" w:rsidR="0035234E" w:rsidRDefault="0035234E" w:rsidP="0035234E">
      <w:pPr>
        <w:rPr>
          <w:rFonts w:cs="Times New Roman"/>
          <w:szCs w:val="24"/>
        </w:rPr>
      </w:pPr>
      <w:commentRangeStart w:id="11"/>
      <w:r>
        <w:rPr>
          <w:rFonts w:cs="Times New Roman"/>
          <w:szCs w:val="24"/>
        </w:rPr>
        <w:t>References</w:t>
      </w:r>
      <w:commentRangeEnd w:id="11"/>
      <w:r w:rsidR="00CD6B68">
        <w:rPr>
          <w:rStyle w:val="CommentReference"/>
        </w:rPr>
        <w:commentReference w:id="11"/>
      </w:r>
    </w:p>
    <w:p w14:paraId="21DFD255" w14:textId="5A943DF0" w:rsidR="00510CB6" w:rsidRPr="00510CB6" w:rsidRDefault="00FD41A7" w:rsidP="00510CB6">
      <w:pPr>
        <w:pStyle w:val="EndNoteBibliography"/>
        <w:spacing w:after="0"/>
        <w:ind w:left="720" w:hanging="720"/>
      </w:pPr>
      <w:r>
        <w:fldChar w:fldCharType="begin"/>
      </w:r>
      <w:r>
        <w:instrText xml:space="preserve"> ADDIN EN.REFLIST </w:instrText>
      </w:r>
      <w:r>
        <w:fldChar w:fldCharType="separate"/>
      </w:r>
      <w:r w:rsidR="00510CB6" w:rsidRPr="00510CB6">
        <w:t xml:space="preserve">Brook, B.W., &amp; Bradshaw, C.J.A. 2006. "Strength of evidence for density dependence in abundance time series of 1198 species."  </w:t>
      </w:r>
      <w:r w:rsidR="00510CB6" w:rsidRPr="00510CB6">
        <w:rPr>
          <w:i/>
        </w:rPr>
        <w:t>Ecology</w:t>
      </w:r>
      <w:r w:rsidR="00510CB6" w:rsidRPr="00510CB6">
        <w:t xml:space="preserve"> 87 (6):114501451. doi: </w:t>
      </w:r>
      <w:hyperlink r:id="rId18" w:history="1">
        <w:r w:rsidR="00510CB6" w:rsidRPr="00510CB6">
          <w:rPr>
            <w:rStyle w:val="Hyperlink"/>
          </w:rPr>
          <w:t>https://doi.org/10.1890</w:t>
        </w:r>
      </w:hyperlink>
      <w:r w:rsidR="00510CB6" w:rsidRPr="00510CB6">
        <w:t>.</w:t>
      </w:r>
    </w:p>
    <w:p w14:paraId="583AE7DE" w14:textId="3EAF5713" w:rsidR="00510CB6" w:rsidRPr="00510CB6" w:rsidRDefault="00510CB6" w:rsidP="00510CB6">
      <w:pPr>
        <w:pStyle w:val="EndNoteBibliography"/>
        <w:spacing w:after="0"/>
        <w:ind w:left="720" w:hanging="720"/>
      </w:pPr>
      <w:r w:rsidRPr="00510CB6">
        <w:t xml:space="preserve">Carson, H. S., Cook, G. S., Paloa, LD. C., Levin, L.A. 2011. "Evaluating the importance of demographic connectivity in a marine metapopulation."  </w:t>
      </w:r>
      <w:r w:rsidRPr="00510CB6">
        <w:rPr>
          <w:i/>
        </w:rPr>
        <w:t>Ecology</w:t>
      </w:r>
      <w:r w:rsidRPr="00510CB6">
        <w:t xml:space="preserve"> 92 (10):1972-1984. doi: </w:t>
      </w:r>
      <w:hyperlink r:id="rId19" w:history="1">
        <w:r w:rsidRPr="00510CB6">
          <w:rPr>
            <w:rStyle w:val="Hyperlink"/>
          </w:rPr>
          <w:t>https://doi.org/10.1890/11-0488.1</w:t>
        </w:r>
      </w:hyperlink>
      <w:r w:rsidRPr="00510CB6">
        <w:t>.</w:t>
      </w:r>
    </w:p>
    <w:p w14:paraId="72B3C8D3" w14:textId="77777777" w:rsidR="00510CB6" w:rsidRPr="00510CB6" w:rsidRDefault="00510CB6" w:rsidP="00510CB6">
      <w:pPr>
        <w:pStyle w:val="EndNoteBibliography"/>
        <w:spacing w:after="0"/>
        <w:ind w:left="720" w:hanging="720"/>
      </w:pPr>
      <w:r w:rsidRPr="00510CB6">
        <w:t xml:space="preserve">Caswell, H. . 2001. </w:t>
      </w:r>
      <w:r w:rsidRPr="00510CB6">
        <w:rPr>
          <w:i/>
        </w:rPr>
        <w:t>Matrix Population Models</w:t>
      </w:r>
      <w:r w:rsidRPr="00510CB6">
        <w:t>. 2nd ed. Sunderland, MA: Sinauer Associates.</w:t>
      </w:r>
    </w:p>
    <w:p w14:paraId="0F48C8C1" w14:textId="0741726B" w:rsidR="00510CB6" w:rsidRPr="00510CB6" w:rsidRDefault="00510CB6" w:rsidP="00510CB6">
      <w:pPr>
        <w:pStyle w:val="EndNoteBibliography"/>
        <w:spacing w:after="0"/>
        <w:ind w:left="720" w:hanging="720"/>
      </w:pPr>
      <w:r w:rsidRPr="00510CB6">
        <w:t xml:space="preserve">Cross, W. F., Baxter, C. V., Donner, K. C., Rosi-Marshall, E. J., Kennedy, T. A., Hall Jr. R. O., Wellard Kelly, H. A., Rogers, R. S. . 2011. "Ecosystem ecology meets adaptive management: food web response to a controlled flood on the Colorado River, Glen Canyon."  </w:t>
      </w:r>
      <w:r w:rsidRPr="00510CB6">
        <w:rPr>
          <w:i/>
        </w:rPr>
        <w:t>Ecological Applications</w:t>
      </w:r>
      <w:r w:rsidRPr="00510CB6">
        <w:t xml:space="preserve"> 21 (6):2016-2033. doi: </w:t>
      </w:r>
      <w:hyperlink r:id="rId20" w:history="1">
        <w:r w:rsidRPr="00510CB6">
          <w:rPr>
            <w:rStyle w:val="Hyperlink"/>
          </w:rPr>
          <w:t>https://doi.org/10.1890/10-1719.1</w:t>
        </w:r>
      </w:hyperlink>
      <w:r w:rsidRPr="00510CB6">
        <w:t>.</w:t>
      </w:r>
    </w:p>
    <w:p w14:paraId="1E695256" w14:textId="77777777" w:rsidR="00510CB6" w:rsidRPr="00510CB6" w:rsidRDefault="00510CB6" w:rsidP="00510CB6">
      <w:pPr>
        <w:pStyle w:val="EndNoteBibliography"/>
        <w:spacing w:after="0"/>
        <w:ind w:left="720" w:hanging="720"/>
      </w:pPr>
      <w:r w:rsidRPr="00510CB6">
        <w:t xml:space="preserve">Degrange, C. 1960. "Recherches sur la reproduction des Ephemeropteres."  </w:t>
      </w:r>
      <w:r w:rsidRPr="00510CB6">
        <w:rPr>
          <w:i/>
        </w:rPr>
        <w:t>Travaux du Laboratorie D'Hydrobiologie et de Pisciculture de L'Universite de Grenoble</w:t>
      </w:r>
      <w:r w:rsidRPr="00510CB6">
        <w:t xml:space="preserve"> 50/51:7-193.</w:t>
      </w:r>
    </w:p>
    <w:p w14:paraId="21FF7F39" w14:textId="3CBD50CA" w:rsidR="00510CB6" w:rsidRPr="00510CB6" w:rsidRDefault="00510CB6" w:rsidP="00510CB6">
      <w:pPr>
        <w:pStyle w:val="EndNoteBibliography"/>
        <w:spacing w:after="0"/>
        <w:ind w:left="720" w:hanging="720"/>
      </w:pPr>
      <w:r w:rsidRPr="00510CB6">
        <w:t xml:space="preserve">Grimm, N. B., Fisher, S. G. 1989. "Stability of Periphyton and Macroinvertebrates to Disturbance by Flash Floods in a Desert Stream."  </w:t>
      </w:r>
      <w:r w:rsidRPr="00510CB6">
        <w:rPr>
          <w:i/>
        </w:rPr>
        <w:t>Journal of the North American Benthological Society</w:t>
      </w:r>
      <w:r w:rsidRPr="00510CB6">
        <w:t xml:space="preserve"> 8 (4):293-307. doi: </w:t>
      </w:r>
      <w:hyperlink r:id="rId21" w:history="1">
        <w:r w:rsidRPr="00510CB6">
          <w:rPr>
            <w:rStyle w:val="Hyperlink"/>
          </w:rPr>
          <w:t>https://doi.org/10.2307/1467493</w:t>
        </w:r>
      </w:hyperlink>
      <w:r w:rsidRPr="00510CB6">
        <w:t>.</w:t>
      </w:r>
    </w:p>
    <w:p w14:paraId="74DC02DC" w14:textId="77777777" w:rsidR="00510CB6" w:rsidRPr="00510CB6" w:rsidRDefault="00510CB6" w:rsidP="00510CB6">
      <w:pPr>
        <w:pStyle w:val="EndNoteBibliography"/>
        <w:spacing w:after="0"/>
        <w:ind w:left="720" w:hanging="720"/>
      </w:pPr>
      <w:r w:rsidRPr="00510CB6">
        <w:t xml:space="preserve">Kennedy, T. A., Muehlbauer, J. D., Yackulic, C. B., Lytle, D. A., Miller, S. W., Dibble, K. L., Kortenhoeven, E. W., Metcalfe, A. N., Baxter, C. V. . 2016. "Flow management for hydropower extirpates aquatic insects, undermining river food webs."  </w:t>
      </w:r>
      <w:r w:rsidRPr="00510CB6">
        <w:rPr>
          <w:i/>
        </w:rPr>
        <w:t>BioScience</w:t>
      </w:r>
      <w:r w:rsidRPr="00510CB6">
        <w:t xml:space="preserve"> 66 (7):561-575. doi: 10.1093/biosci/biw059.</w:t>
      </w:r>
    </w:p>
    <w:p w14:paraId="111F8925" w14:textId="17D770E8" w:rsidR="00510CB6" w:rsidRPr="00510CB6" w:rsidRDefault="00510CB6" w:rsidP="00510CB6">
      <w:pPr>
        <w:pStyle w:val="EndNoteBibliography"/>
        <w:spacing w:after="0"/>
        <w:ind w:left="720" w:hanging="720"/>
      </w:pPr>
      <w:r w:rsidRPr="00510CB6">
        <w:lastRenderedPageBreak/>
        <w:t xml:space="preserve">Kimura, G., Inoue, E., and Hirabayashi, K. 2011. "The effect of a summer flood on the density of caddisfly (Trichoptera) in the middle reaches of the Shinano River, Japan."  </w:t>
      </w:r>
      <w:r w:rsidRPr="00510CB6">
        <w:rPr>
          <w:i/>
        </w:rPr>
        <w:t>Zoosymposia</w:t>
      </w:r>
      <w:r w:rsidRPr="00510CB6">
        <w:t xml:space="preserve"> 5:235-244. doi: </w:t>
      </w:r>
      <w:hyperlink r:id="rId22" w:history="1">
        <w:r w:rsidRPr="00510CB6">
          <w:rPr>
            <w:rStyle w:val="Hyperlink"/>
          </w:rPr>
          <w:t>https://doi.org/10.11646/zoosymposia.5.1.17</w:t>
        </w:r>
      </w:hyperlink>
      <w:r w:rsidRPr="00510CB6">
        <w:t xml:space="preserve"> </w:t>
      </w:r>
    </w:p>
    <w:p w14:paraId="19C07F75" w14:textId="77777777" w:rsidR="00510CB6" w:rsidRPr="00510CB6" w:rsidRDefault="00510CB6" w:rsidP="00510CB6">
      <w:pPr>
        <w:pStyle w:val="EndNoteBibliography"/>
        <w:spacing w:after="0"/>
        <w:ind w:left="720" w:hanging="720"/>
      </w:pPr>
      <w:r w:rsidRPr="00510CB6">
        <w:t xml:space="preserve">Lytle, D.A., &amp; Poff, N.L. 2004. "Adaptation to Natural Flow Regimes."  </w:t>
      </w:r>
      <w:r w:rsidRPr="00510CB6">
        <w:rPr>
          <w:i/>
        </w:rPr>
        <w:t>Trends in Ecology and Evolution</w:t>
      </w:r>
      <w:r w:rsidRPr="00510CB6">
        <w:t xml:space="preserve"> 19 (2):94-100. doi: 10.1016/j.tree.2003.10.002.</w:t>
      </w:r>
    </w:p>
    <w:p w14:paraId="16FE87D7" w14:textId="497919A6" w:rsidR="00510CB6" w:rsidRPr="00510CB6" w:rsidRDefault="00510CB6" w:rsidP="00510CB6">
      <w:pPr>
        <w:pStyle w:val="EndNoteBibliography"/>
        <w:spacing w:after="0"/>
        <w:ind w:left="720" w:hanging="720"/>
      </w:pPr>
      <w:r w:rsidRPr="00510CB6">
        <w:t xml:space="preserve">McKenzie, V. J., Hall, W. E., and Guralnick, R. P.  . 2013. "New Zealand mudsnails (Potamopyrgus antipodarum) in Boulder Creek, Colorado: environmental factors associated with fecundity of a parthenogenic invader."  </w:t>
      </w:r>
      <w:r w:rsidRPr="00510CB6">
        <w:rPr>
          <w:i/>
        </w:rPr>
        <w:t>Canadian Journal of Zoology</w:t>
      </w:r>
      <w:r w:rsidRPr="00510CB6">
        <w:t xml:space="preserve"> 91 (1). doi: </w:t>
      </w:r>
      <w:hyperlink r:id="rId23" w:history="1">
        <w:r w:rsidRPr="00510CB6">
          <w:rPr>
            <w:rStyle w:val="Hyperlink"/>
          </w:rPr>
          <w:t>http://dx.doi.org/10.1139/cjz-2012-0183</w:t>
        </w:r>
      </w:hyperlink>
      <w:r w:rsidRPr="00510CB6">
        <w:t>.</w:t>
      </w:r>
    </w:p>
    <w:p w14:paraId="24178397" w14:textId="7B448184" w:rsidR="00510CB6" w:rsidRPr="00510CB6" w:rsidRDefault="00510CB6" w:rsidP="00510CB6">
      <w:pPr>
        <w:pStyle w:val="EndNoteBibliography"/>
        <w:spacing w:after="0"/>
        <w:ind w:left="720" w:hanging="720"/>
      </w:pPr>
      <w:r w:rsidRPr="00510CB6">
        <w:t xml:space="preserve">McMullen, L. E., De Leenheer, P., Tonkin, J. D., Lytle, D. A. . 2017. "High mortality and enhanced recovery: modelling the countervailing effects of disturbance on population dynamics."  </w:t>
      </w:r>
      <w:r w:rsidRPr="00510CB6">
        <w:rPr>
          <w:i/>
        </w:rPr>
        <w:t>Ecology Letters</w:t>
      </w:r>
      <w:r w:rsidRPr="00510CB6">
        <w:t xml:space="preserve"> 20 (12):1566-1575. doi: </w:t>
      </w:r>
      <w:hyperlink r:id="rId24" w:history="1">
        <w:r w:rsidRPr="00510CB6">
          <w:rPr>
            <w:rStyle w:val="Hyperlink"/>
          </w:rPr>
          <w:t>https://doi.org/10.1111/ele.12866</w:t>
        </w:r>
      </w:hyperlink>
      <w:r w:rsidRPr="00510CB6">
        <w:t>.</w:t>
      </w:r>
    </w:p>
    <w:p w14:paraId="55E1F42A" w14:textId="390F25F5" w:rsidR="00510CB6" w:rsidRPr="00510CB6" w:rsidRDefault="00510CB6" w:rsidP="00510CB6">
      <w:pPr>
        <w:pStyle w:val="EndNoteBibliography"/>
        <w:spacing w:after="0"/>
        <w:ind w:left="720" w:hanging="720"/>
      </w:pPr>
      <w:r w:rsidRPr="00510CB6">
        <w:t xml:space="preserve">McPeek, M. A., and Peckarsky, B. L. . 1998. "Life histories and the strengths of species interactions: combining mortality, growth, and fecundity effects."  </w:t>
      </w:r>
      <w:r w:rsidRPr="00510CB6">
        <w:rPr>
          <w:i/>
        </w:rPr>
        <w:t>Ecology</w:t>
      </w:r>
      <w:r w:rsidRPr="00510CB6">
        <w:t xml:space="preserve"> 79 (3):867-879. doi: </w:t>
      </w:r>
      <w:hyperlink r:id="rId25" w:history="1">
        <w:r w:rsidRPr="00510CB6">
          <w:rPr>
            <w:rStyle w:val="Hyperlink"/>
          </w:rPr>
          <w:t>https://doi.org/10.1890/0012-9658(1998)079[0867:LHATSO]2.0.CO;2</w:t>
        </w:r>
      </w:hyperlink>
      <w:r w:rsidRPr="00510CB6">
        <w:t>.</w:t>
      </w:r>
    </w:p>
    <w:p w14:paraId="4EA36430" w14:textId="6184B650" w:rsidR="00510CB6" w:rsidRPr="00510CB6" w:rsidRDefault="00510CB6" w:rsidP="00510CB6">
      <w:pPr>
        <w:pStyle w:val="EndNoteBibliography"/>
        <w:spacing w:after="0"/>
        <w:ind w:left="720" w:hanging="720"/>
      </w:pPr>
      <w:r w:rsidRPr="00510CB6">
        <w:t xml:space="preserve">Roff, D. A. 1986. "Predicting Body Size with Life History Models."  </w:t>
      </w:r>
      <w:r w:rsidRPr="00510CB6">
        <w:rPr>
          <w:i/>
        </w:rPr>
        <w:t>BioScience</w:t>
      </w:r>
      <w:r w:rsidRPr="00510CB6">
        <w:t xml:space="preserve"> 36 (5):316-323. doi: </w:t>
      </w:r>
      <w:hyperlink r:id="rId26" w:history="1">
        <w:r w:rsidRPr="00510CB6">
          <w:rPr>
            <w:rStyle w:val="Hyperlink"/>
          </w:rPr>
          <w:t>https://doi.org/10.2307/1310236</w:t>
        </w:r>
      </w:hyperlink>
      <w:r w:rsidRPr="00510CB6">
        <w:t xml:space="preserve"> </w:t>
      </w:r>
    </w:p>
    <w:p w14:paraId="15DCE618" w14:textId="1707699D" w:rsidR="00510CB6" w:rsidRPr="00510CB6" w:rsidRDefault="00510CB6" w:rsidP="00510CB6">
      <w:pPr>
        <w:pStyle w:val="EndNoteBibliography"/>
        <w:spacing w:after="0"/>
        <w:ind w:left="720" w:hanging="720"/>
      </w:pPr>
      <w:r w:rsidRPr="00510CB6">
        <w:t xml:space="preserve">Rogosch, J. S., Tonkin, J. D., Lytle, D. A., Merritt, D. M., Reynolds, L. V., Olden, J. D. 2019. "Increasing drought favors nonnative fishes in a dryland river: evidence from a multipspecies demographic model."  </w:t>
      </w:r>
      <w:r w:rsidRPr="00510CB6">
        <w:rPr>
          <w:i/>
        </w:rPr>
        <w:t>Ecosphere</w:t>
      </w:r>
      <w:r w:rsidRPr="00510CB6">
        <w:t xml:space="preserve"> 10 (4):e02681. doi: </w:t>
      </w:r>
      <w:hyperlink r:id="rId27" w:history="1">
        <w:r w:rsidRPr="00510CB6">
          <w:rPr>
            <w:rStyle w:val="Hyperlink"/>
          </w:rPr>
          <w:t>https://doi.org/10.1002/ecs2.2681</w:t>
        </w:r>
      </w:hyperlink>
      <w:r w:rsidRPr="00510CB6">
        <w:t>.</w:t>
      </w:r>
    </w:p>
    <w:p w14:paraId="2DB4F7DD" w14:textId="77777777" w:rsidR="00510CB6" w:rsidRPr="00510CB6" w:rsidRDefault="00510CB6" w:rsidP="00510CB6">
      <w:pPr>
        <w:pStyle w:val="EndNoteBibliography"/>
        <w:spacing w:after="0"/>
        <w:ind w:left="720" w:hanging="720"/>
      </w:pPr>
      <w:r w:rsidRPr="00510CB6">
        <w:t xml:space="preserve">Sibly, R. M., &amp; Hone, J. 2002. "Population growth rate and its determinants: an overview."  </w:t>
      </w:r>
      <w:r w:rsidRPr="00510CB6">
        <w:rPr>
          <w:i/>
        </w:rPr>
        <w:t>Philosophical Transactions of the Royal Society B</w:t>
      </w:r>
      <w:r w:rsidRPr="00510CB6">
        <w:t xml:space="preserve"> 357:1153–1170. doi: 10.1098/rstb.2002.1117.</w:t>
      </w:r>
    </w:p>
    <w:p w14:paraId="4F486A9F" w14:textId="69A5284D" w:rsidR="00510CB6" w:rsidRPr="00510CB6" w:rsidRDefault="00510CB6" w:rsidP="00510CB6">
      <w:pPr>
        <w:pStyle w:val="EndNoteBibliography"/>
        <w:spacing w:after="0"/>
        <w:ind w:left="720" w:hanging="720"/>
      </w:pPr>
      <w:r w:rsidRPr="00510CB6">
        <w:t xml:space="preserve">Sweeney, B. W., and Vannote, R. L. 1981. "Ephemerella Mayflies of White Clay Creek: Bioenergetic and Ecological Relationships Among Six Coexisting Species "  </w:t>
      </w:r>
      <w:r w:rsidRPr="00510CB6">
        <w:rPr>
          <w:i/>
        </w:rPr>
        <w:t>Ecology</w:t>
      </w:r>
      <w:r w:rsidRPr="00510CB6">
        <w:t xml:space="preserve"> 62 (5):1353-1369. doi: </w:t>
      </w:r>
      <w:hyperlink r:id="rId28" w:history="1">
        <w:r w:rsidRPr="00510CB6">
          <w:rPr>
            <w:rStyle w:val="Hyperlink"/>
          </w:rPr>
          <w:t>https://doi.org/10.2307/1937299</w:t>
        </w:r>
      </w:hyperlink>
      <w:r w:rsidRPr="00510CB6">
        <w:t xml:space="preserve"> </w:t>
      </w:r>
    </w:p>
    <w:p w14:paraId="3453635A" w14:textId="77777777" w:rsidR="00510CB6" w:rsidRPr="00510CB6" w:rsidRDefault="00510CB6" w:rsidP="00510CB6">
      <w:pPr>
        <w:pStyle w:val="EndNoteBibliography"/>
        <w:spacing w:after="0"/>
        <w:ind w:left="720" w:hanging="720"/>
      </w:pPr>
      <w:r w:rsidRPr="00510CB6">
        <w:t xml:space="preserve">Sweeney, B. W., Funk, D. H., Camp, A. A., Buchwalter, D. B, Jackson, J. K. 2018. "Why adult mayflies of Cloeon dipterum (Ephemeroptera:Baetidae) become smaller as temperature warms."  </w:t>
      </w:r>
      <w:r w:rsidRPr="00510CB6">
        <w:rPr>
          <w:i/>
        </w:rPr>
        <w:t>Freshwater Science</w:t>
      </w:r>
      <w:r w:rsidRPr="00510CB6">
        <w:t xml:space="preserve"> 37 (1):64-81. doi: 10.1086/696611.</w:t>
      </w:r>
    </w:p>
    <w:p w14:paraId="751B4DDF" w14:textId="72F406F1" w:rsidR="00510CB6" w:rsidRPr="00510CB6" w:rsidRDefault="00510CB6" w:rsidP="00510CB6">
      <w:pPr>
        <w:pStyle w:val="EndNoteBibliography"/>
        <w:spacing w:after="0"/>
        <w:ind w:left="720" w:hanging="720"/>
      </w:pPr>
      <w:r w:rsidRPr="00510CB6">
        <w:t xml:space="preserve">Tonkin, J. D., Poff, N. L., Bond, N. R., Horne, A., Merritt, D. M., Reynolds, L. V., Olden, J. D., Ruhí, A., Lytle, D. A. 2019. "Prepare river ecosystems for an uncertain future."  </w:t>
      </w:r>
      <w:r w:rsidRPr="00510CB6">
        <w:rPr>
          <w:i/>
        </w:rPr>
        <w:t>Nature</w:t>
      </w:r>
      <w:r w:rsidRPr="00510CB6">
        <w:t xml:space="preserve"> 570:301-303. doi: </w:t>
      </w:r>
      <w:hyperlink r:id="rId29" w:history="1">
        <w:r w:rsidRPr="00510CB6">
          <w:rPr>
            <w:rStyle w:val="Hyperlink"/>
          </w:rPr>
          <w:t>https://doi.org/10.1038/d41586-019-01877-1</w:t>
        </w:r>
      </w:hyperlink>
      <w:r w:rsidRPr="00510CB6">
        <w:t>.</w:t>
      </w:r>
    </w:p>
    <w:p w14:paraId="59B6DA9F" w14:textId="6266A7DC" w:rsidR="00510CB6" w:rsidRPr="00510CB6" w:rsidRDefault="00510CB6" w:rsidP="00510CB6">
      <w:pPr>
        <w:pStyle w:val="EndNoteBibliography"/>
        <w:spacing w:after="0"/>
        <w:ind w:left="720" w:hanging="720"/>
      </w:pPr>
      <w:r w:rsidRPr="00510CB6">
        <w:t xml:space="preserve">USGS. "USGS 09510200 SYCAMORE CREEK NEAR FORT MCDOWELL, AZ." accessed 11/16/2022. </w:t>
      </w:r>
      <w:hyperlink r:id="rId30" w:history="1">
        <w:r w:rsidRPr="00510CB6">
          <w:rPr>
            <w:rStyle w:val="Hyperlink"/>
          </w:rPr>
          <w:t>https://waterdata.usgs.gov/nwis/inventory?site_no=09510200&amp;agency_cd=USGS</w:t>
        </w:r>
      </w:hyperlink>
      <w:r w:rsidRPr="00510CB6">
        <w:t>.</w:t>
      </w:r>
    </w:p>
    <w:p w14:paraId="410BE3A5" w14:textId="56B6A9B5" w:rsidR="00510CB6" w:rsidRPr="00510CB6" w:rsidRDefault="00510CB6" w:rsidP="00510CB6">
      <w:pPr>
        <w:pStyle w:val="EndNoteBibliography"/>
        <w:spacing w:after="0"/>
        <w:ind w:left="720" w:hanging="720"/>
      </w:pPr>
      <w:r w:rsidRPr="00510CB6">
        <w:t xml:space="preserve">USGS. "West Branch Brandywine Creek at Modena, PA." accessed 11/16/2022. </w:t>
      </w:r>
      <w:hyperlink r:id="rId31" w:history="1">
        <w:r w:rsidRPr="00510CB6">
          <w:rPr>
            <w:rStyle w:val="Hyperlink"/>
          </w:rPr>
          <w:t>https://waterdata.usgs.gov/nwis/uv?site_no=01480617&amp;legacy=1</w:t>
        </w:r>
      </w:hyperlink>
      <w:r w:rsidRPr="00510CB6">
        <w:t>.</w:t>
      </w:r>
    </w:p>
    <w:p w14:paraId="5EE91761" w14:textId="77777777" w:rsidR="00510CB6" w:rsidRPr="00510CB6" w:rsidRDefault="00510CB6" w:rsidP="00510CB6">
      <w:pPr>
        <w:pStyle w:val="EndNoteBibliography"/>
        <w:spacing w:after="0"/>
        <w:ind w:left="720" w:hanging="720"/>
      </w:pPr>
      <w:r w:rsidRPr="00510CB6">
        <w:t xml:space="preserve">Vannote, R.L and Sweeney B. W. 1980. "Geographic analysis of thermal equilibria: a conceptual model for evaluating the effect of natural and modifered thermal regimes on aquatic insect communities."  </w:t>
      </w:r>
      <w:r w:rsidRPr="00510CB6">
        <w:rPr>
          <w:i/>
        </w:rPr>
        <w:t>The American Naturalist</w:t>
      </w:r>
      <w:r w:rsidRPr="00510CB6">
        <w:t xml:space="preserve"> 115 (5):667-695. doi: 10.1086/283591.</w:t>
      </w:r>
    </w:p>
    <w:p w14:paraId="6A73612F" w14:textId="29301A9D" w:rsidR="00510CB6" w:rsidRPr="00510CB6" w:rsidRDefault="00510CB6" w:rsidP="00510CB6">
      <w:pPr>
        <w:pStyle w:val="EndNoteBibliography"/>
        <w:ind w:left="720" w:hanging="720"/>
      </w:pPr>
      <w:r w:rsidRPr="00510CB6">
        <w:t xml:space="preserve">Willis, Jr., L. D., and Hendricks, A. C. 1992. "Life History, Growth, Survivorship, and Production of Hydropsyche slossonae in MillCreek, Virginia."  </w:t>
      </w:r>
      <w:r w:rsidRPr="00510CB6">
        <w:rPr>
          <w:i/>
        </w:rPr>
        <w:t>Journal of the North American Benthological Society</w:t>
      </w:r>
      <w:r w:rsidRPr="00510CB6">
        <w:t xml:space="preserve"> 11 (3):290-303. doi: </w:t>
      </w:r>
      <w:hyperlink r:id="rId32" w:history="1">
        <w:r w:rsidRPr="00510CB6">
          <w:rPr>
            <w:rStyle w:val="Hyperlink"/>
          </w:rPr>
          <w:t>https://doi.org/10.2307/1467649</w:t>
        </w:r>
      </w:hyperlink>
      <w:r w:rsidRPr="00510CB6">
        <w:t xml:space="preserve"> </w:t>
      </w:r>
    </w:p>
    <w:p w14:paraId="6416DA19" w14:textId="490BF2EE" w:rsidR="0035234E" w:rsidRPr="0035234E" w:rsidRDefault="00FD41A7" w:rsidP="00FD41A7">
      <w:pPr>
        <w:rPr>
          <w:rFonts w:cs="Times New Roman"/>
          <w:szCs w:val="24"/>
        </w:rPr>
      </w:pPr>
      <w:r>
        <w:fldChar w:fldCharType="end"/>
      </w:r>
    </w:p>
    <w:p w14:paraId="74E7DEA1" w14:textId="0E39CBEA" w:rsidR="003326CA" w:rsidRDefault="003326CA" w:rsidP="00412C29">
      <w:pPr>
        <w:rPr>
          <w:szCs w:val="24"/>
        </w:rPr>
      </w:pPr>
      <w:r>
        <w:rPr>
          <w:szCs w:val="24"/>
        </w:rPr>
        <w:lastRenderedPageBreak/>
        <w:t>Supplemental Material</w:t>
      </w:r>
    </w:p>
    <w:p w14:paraId="129D32DD" w14:textId="37CEED7B" w:rsidR="00412C29" w:rsidRPr="00412C29" w:rsidRDefault="00CE6801" w:rsidP="00412C29">
      <w:pPr>
        <w:rPr>
          <w:rFonts w:cs="Times New Roman"/>
          <w:szCs w:val="24"/>
        </w:rPr>
        <w:sectPr w:rsidR="00412C29" w:rsidRPr="00412C29" w:rsidSect="00F539BD">
          <w:footerReference w:type="default" r:id="rId33"/>
          <w:pgSz w:w="12240" w:h="15840"/>
          <w:pgMar w:top="1440" w:right="1440" w:bottom="1440" w:left="1440" w:header="720" w:footer="720" w:gutter="0"/>
          <w:lnNumType w:countBy="1" w:restart="continuous"/>
          <w:cols w:space="720"/>
          <w:docGrid w:linePitch="360"/>
        </w:sectPr>
      </w:pPr>
      <w:r>
        <w:rPr>
          <w:szCs w:val="24"/>
        </w:rPr>
        <w:t>T</w:t>
      </w:r>
      <w:r w:rsidRPr="00CE6801">
        <w:rPr>
          <w:szCs w:val="24"/>
        </w:rPr>
        <w:t xml:space="preserve">able </w:t>
      </w:r>
      <w:r w:rsidR="003326CA">
        <w:rPr>
          <w:szCs w:val="24"/>
        </w:rPr>
        <w:t>S</w:t>
      </w:r>
      <w:r w:rsidR="001E0CDC">
        <w:rPr>
          <w:szCs w:val="24"/>
        </w:rPr>
        <w:t>1</w:t>
      </w:r>
      <w:r w:rsidRPr="00CE6801">
        <w:rPr>
          <w:szCs w:val="24"/>
        </w:rPr>
        <w:t>:  Parameter values of species of interest.</w:t>
      </w:r>
    </w:p>
    <w:p w14:paraId="736A03CC" w14:textId="41695502" w:rsidR="00CE6801" w:rsidRPr="00CE6801" w:rsidRDefault="00CE6801" w:rsidP="00FF0405">
      <w:pPr>
        <w:pStyle w:val="Caption"/>
        <w:keepNext/>
        <w:rPr>
          <w:i w:val="0"/>
          <w:iCs w:val="0"/>
          <w:color w:val="auto"/>
          <w:sz w:val="24"/>
          <w:szCs w:val="24"/>
        </w:rPr>
      </w:pPr>
    </w:p>
    <w:tbl>
      <w:tblPr>
        <w:tblW w:w="11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907"/>
        <w:gridCol w:w="3863"/>
        <w:gridCol w:w="1299"/>
        <w:gridCol w:w="2251"/>
        <w:gridCol w:w="2478"/>
      </w:tblGrid>
      <w:tr w:rsidR="00AA6552" w:rsidRPr="00CE6801" w14:paraId="59DE59D2" w14:textId="77777777" w:rsidTr="00AA6552">
        <w:trPr>
          <w:trHeight w:val="288"/>
          <w:jc w:val="center"/>
        </w:trPr>
        <w:tc>
          <w:tcPr>
            <w:tcW w:w="1047" w:type="dxa"/>
            <w:shd w:val="clear" w:color="auto" w:fill="auto"/>
            <w:noWrap/>
            <w:vAlign w:val="bottom"/>
            <w:hideMark/>
          </w:tcPr>
          <w:p w14:paraId="31BF80A6"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Parameter</w:t>
            </w:r>
          </w:p>
        </w:tc>
        <w:tc>
          <w:tcPr>
            <w:tcW w:w="907" w:type="dxa"/>
            <w:shd w:val="clear" w:color="auto" w:fill="auto"/>
            <w:noWrap/>
            <w:vAlign w:val="bottom"/>
            <w:hideMark/>
          </w:tcPr>
          <w:p w14:paraId="1AB71CE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863" w:type="dxa"/>
            <w:shd w:val="clear" w:color="auto" w:fill="auto"/>
            <w:noWrap/>
            <w:vAlign w:val="bottom"/>
            <w:hideMark/>
          </w:tcPr>
          <w:p w14:paraId="7DDD618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Baetid Mayfly</w:t>
            </w:r>
          </w:p>
        </w:tc>
        <w:tc>
          <w:tcPr>
            <w:tcW w:w="1299" w:type="dxa"/>
            <w:shd w:val="clear" w:color="auto" w:fill="auto"/>
            <w:noWrap/>
            <w:vAlign w:val="bottom"/>
            <w:hideMark/>
          </w:tcPr>
          <w:p w14:paraId="30F43391"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i/>
                <w:iCs/>
                <w:color w:val="000000"/>
                <w:sz w:val="20"/>
                <w:szCs w:val="20"/>
              </w:rPr>
              <w:t>Hydropsyche</w:t>
            </w:r>
            <w:r w:rsidRPr="00CE6801">
              <w:rPr>
                <w:rFonts w:eastAsia="Times New Roman" w:cs="Times New Roman"/>
                <w:color w:val="000000"/>
                <w:sz w:val="20"/>
                <w:szCs w:val="20"/>
              </w:rPr>
              <w:t xml:space="preserve"> spp. </w:t>
            </w:r>
          </w:p>
        </w:tc>
        <w:tc>
          <w:tcPr>
            <w:tcW w:w="2251" w:type="dxa"/>
            <w:shd w:val="clear" w:color="auto" w:fill="auto"/>
            <w:noWrap/>
            <w:vAlign w:val="bottom"/>
            <w:hideMark/>
          </w:tcPr>
          <w:p w14:paraId="236B1752" w14:textId="77777777" w:rsidR="00AA6552" w:rsidRPr="00CE6801" w:rsidRDefault="00AA6552" w:rsidP="002E0A58">
            <w:pPr>
              <w:spacing w:after="0" w:line="240" w:lineRule="auto"/>
              <w:rPr>
                <w:rFonts w:eastAsia="Times New Roman" w:cs="Times New Roman"/>
                <w:color w:val="000000"/>
                <w:sz w:val="20"/>
                <w:szCs w:val="20"/>
              </w:rPr>
            </w:pPr>
            <w:commentRangeStart w:id="12"/>
            <w:r w:rsidRPr="00CE6801">
              <w:rPr>
                <w:rFonts w:eastAsia="Times New Roman" w:cs="Times New Roman"/>
                <w:color w:val="000000"/>
                <w:sz w:val="20"/>
                <w:szCs w:val="20"/>
              </w:rPr>
              <w:t>New Zealand Mudsnail</w:t>
            </w:r>
            <w:commentRangeEnd w:id="12"/>
            <w:r w:rsidRPr="00CE6801">
              <w:rPr>
                <w:rStyle w:val="CommentReference"/>
                <w:sz w:val="20"/>
                <w:szCs w:val="20"/>
              </w:rPr>
              <w:commentReference w:id="12"/>
            </w:r>
          </w:p>
        </w:tc>
        <w:tc>
          <w:tcPr>
            <w:tcW w:w="2478" w:type="dxa"/>
            <w:shd w:val="clear" w:color="auto" w:fill="auto"/>
            <w:noWrap/>
            <w:vAlign w:val="bottom"/>
            <w:hideMark/>
          </w:tcPr>
          <w:p w14:paraId="5E6A6FDE" w14:textId="77777777" w:rsidR="00AA6552" w:rsidRPr="00CE6801" w:rsidRDefault="00AA6552" w:rsidP="002E0A58">
            <w:pPr>
              <w:spacing w:after="0" w:line="240" w:lineRule="auto"/>
              <w:rPr>
                <w:rFonts w:eastAsia="Times New Roman" w:cs="Times New Roman"/>
                <w:i/>
                <w:iCs/>
                <w:color w:val="000000"/>
                <w:sz w:val="20"/>
                <w:szCs w:val="20"/>
              </w:rPr>
            </w:pPr>
            <w:r w:rsidRPr="00CE6801">
              <w:rPr>
                <w:rFonts w:eastAsia="Times New Roman" w:cs="Times New Roman"/>
                <w:i/>
                <w:iCs/>
                <w:color w:val="000000"/>
                <w:sz w:val="20"/>
                <w:szCs w:val="20"/>
              </w:rPr>
              <w:t>M. californianus</w:t>
            </w:r>
          </w:p>
        </w:tc>
      </w:tr>
      <w:tr w:rsidR="00AA6552" w:rsidRPr="00CE6801" w14:paraId="48988FBD" w14:textId="77777777" w:rsidTr="00AA6552">
        <w:trPr>
          <w:trHeight w:val="288"/>
          <w:jc w:val="center"/>
        </w:trPr>
        <w:tc>
          <w:tcPr>
            <w:tcW w:w="1047" w:type="dxa"/>
            <w:shd w:val="clear" w:color="auto" w:fill="auto"/>
            <w:noWrap/>
            <w:vAlign w:val="bottom"/>
            <w:hideMark/>
          </w:tcPr>
          <w:p w14:paraId="4228C4CD"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07" w:type="dxa"/>
            <w:shd w:val="clear" w:color="auto" w:fill="auto"/>
            <w:noWrap/>
            <w:vAlign w:val="bottom"/>
            <w:hideMark/>
          </w:tcPr>
          <w:p w14:paraId="3112BB7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863" w:type="dxa"/>
            <w:shd w:val="clear" w:color="auto" w:fill="auto"/>
            <w:noWrap/>
            <w:vAlign w:val="bottom"/>
            <w:hideMark/>
          </w:tcPr>
          <w:p w14:paraId="36ADEF7D" w14:textId="77777777" w:rsidR="00AA6552" w:rsidRPr="00CE6801" w:rsidRDefault="00AA6552" w:rsidP="002E0A58">
            <w:pPr>
              <w:spacing w:after="0" w:line="240" w:lineRule="auto"/>
              <w:rPr>
                <w:rFonts w:eastAsia="Times New Roman" w:cs="Times New Roman"/>
                <w:color w:val="000000"/>
                <w:sz w:val="20"/>
                <w:szCs w:val="20"/>
              </w:rPr>
            </w:pPr>
          </w:p>
        </w:tc>
        <w:tc>
          <w:tcPr>
            <w:tcW w:w="1299" w:type="dxa"/>
            <w:shd w:val="clear" w:color="auto" w:fill="auto"/>
            <w:noWrap/>
            <w:vAlign w:val="bottom"/>
            <w:hideMark/>
          </w:tcPr>
          <w:p w14:paraId="49C9578A"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C302DC3"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F58698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EF96FD2" w14:textId="77777777" w:rsidTr="00AA6552">
        <w:trPr>
          <w:trHeight w:val="288"/>
          <w:jc w:val="center"/>
        </w:trPr>
        <w:tc>
          <w:tcPr>
            <w:tcW w:w="1047" w:type="dxa"/>
            <w:shd w:val="clear" w:color="auto" w:fill="auto"/>
            <w:noWrap/>
            <w:vAlign w:val="bottom"/>
            <w:hideMark/>
          </w:tcPr>
          <w:p w14:paraId="1FCF0FFE"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07" w:type="dxa"/>
            <w:shd w:val="clear" w:color="auto" w:fill="auto"/>
            <w:noWrap/>
            <w:vAlign w:val="bottom"/>
            <w:hideMark/>
          </w:tcPr>
          <w:p w14:paraId="65A53DF1"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0F462903" w14:textId="77777777" w:rsidR="00AA6552" w:rsidRPr="00CE6801" w:rsidRDefault="00AA6552" w:rsidP="002E0A58">
            <w:pPr>
              <w:spacing w:after="0" w:line="240" w:lineRule="auto"/>
              <w:jc w:val="right"/>
              <w:rPr>
                <w:rFonts w:eastAsia="Times New Roman" w:cs="Times New Roman"/>
                <w:b/>
                <w:bCs/>
                <w:color w:val="000000"/>
                <w:sz w:val="20"/>
                <w:szCs w:val="20"/>
              </w:rPr>
            </w:pPr>
          </w:p>
        </w:tc>
        <w:tc>
          <w:tcPr>
            <w:tcW w:w="1299" w:type="dxa"/>
            <w:shd w:val="clear" w:color="auto" w:fill="auto"/>
            <w:noWrap/>
            <w:vAlign w:val="bottom"/>
            <w:hideMark/>
          </w:tcPr>
          <w:p w14:paraId="119FFF21"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20B60D1"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498E04D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27637092" w14:textId="77777777" w:rsidTr="00AA6552">
        <w:trPr>
          <w:trHeight w:val="288"/>
          <w:jc w:val="center"/>
        </w:trPr>
        <w:tc>
          <w:tcPr>
            <w:tcW w:w="1047" w:type="dxa"/>
            <w:shd w:val="clear" w:color="auto" w:fill="auto"/>
            <w:noWrap/>
            <w:vAlign w:val="bottom"/>
            <w:hideMark/>
          </w:tcPr>
          <w:p w14:paraId="7243C3C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07" w:type="dxa"/>
            <w:shd w:val="clear" w:color="auto" w:fill="auto"/>
            <w:noWrap/>
            <w:vAlign w:val="bottom"/>
            <w:hideMark/>
          </w:tcPr>
          <w:p w14:paraId="2CBA5FC4"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863" w:type="dxa"/>
            <w:shd w:val="clear" w:color="auto" w:fill="auto"/>
            <w:noWrap/>
            <w:vAlign w:val="bottom"/>
            <w:hideMark/>
          </w:tcPr>
          <w:p w14:paraId="04F8BE25"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55A3400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72DCE572"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1F5B457F"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6D32F2" w14:textId="77777777" w:rsidTr="00AA6552">
        <w:trPr>
          <w:trHeight w:val="288"/>
          <w:jc w:val="center"/>
        </w:trPr>
        <w:tc>
          <w:tcPr>
            <w:tcW w:w="1047" w:type="dxa"/>
            <w:shd w:val="clear" w:color="auto" w:fill="auto"/>
            <w:noWrap/>
            <w:vAlign w:val="bottom"/>
            <w:hideMark/>
          </w:tcPr>
          <w:p w14:paraId="2CE259A5"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07" w:type="dxa"/>
            <w:shd w:val="clear" w:color="auto" w:fill="auto"/>
            <w:noWrap/>
            <w:vAlign w:val="bottom"/>
            <w:hideMark/>
          </w:tcPr>
          <w:p w14:paraId="0295E929"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863" w:type="dxa"/>
            <w:shd w:val="clear" w:color="auto" w:fill="auto"/>
            <w:noWrap/>
            <w:vAlign w:val="bottom"/>
            <w:hideMark/>
          </w:tcPr>
          <w:p w14:paraId="4C1E71A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46FC0B5C"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4E4CAF8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EF67F1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05D2C6B" w14:textId="77777777" w:rsidTr="00AA6552">
        <w:trPr>
          <w:trHeight w:val="288"/>
          <w:jc w:val="center"/>
        </w:trPr>
        <w:tc>
          <w:tcPr>
            <w:tcW w:w="1047" w:type="dxa"/>
            <w:shd w:val="clear" w:color="auto" w:fill="auto"/>
            <w:noWrap/>
            <w:vAlign w:val="bottom"/>
            <w:hideMark/>
          </w:tcPr>
          <w:p w14:paraId="29486474"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07" w:type="dxa"/>
            <w:shd w:val="clear" w:color="auto" w:fill="auto"/>
            <w:noWrap/>
            <w:vAlign w:val="bottom"/>
            <w:hideMark/>
          </w:tcPr>
          <w:p w14:paraId="594282B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863" w:type="dxa"/>
            <w:shd w:val="clear" w:color="auto" w:fill="auto"/>
            <w:noWrap/>
            <w:vAlign w:val="bottom"/>
            <w:hideMark/>
          </w:tcPr>
          <w:p w14:paraId="679D98BE"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23F9B14D"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3D13AF9D"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3744EF4E"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074D73CC" w14:textId="77777777" w:rsidTr="00AA6552">
        <w:trPr>
          <w:trHeight w:val="288"/>
          <w:jc w:val="center"/>
        </w:trPr>
        <w:tc>
          <w:tcPr>
            <w:tcW w:w="1047" w:type="dxa"/>
            <w:shd w:val="clear" w:color="auto" w:fill="auto"/>
            <w:noWrap/>
            <w:vAlign w:val="bottom"/>
            <w:hideMark/>
          </w:tcPr>
          <w:p w14:paraId="017DE2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07" w:type="dxa"/>
            <w:shd w:val="clear" w:color="auto" w:fill="auto"/>
            <w:noWrap/>
            <w:vAlign w:val="bottom"/>
            <w:hideMark/>
          </w:tcPr>
          <w:p w14:paraId="556B3710"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0.02</w:t>
            </w:r>
          </w:p>
        </w:tc>
        <w:tc>
          <w:tcPr>
            <w:tcW w:w="3863" w:type="dxa"/>
            <w:shd w:val="clear" w:color="auto" w:fill="auto"/>
            <w:noWrap/>
            <w:vAlign w:val="bottom"/>
            <w:hideMark/>
          </w:tcPr>
          <w:p w14:paraId="0D2C4A17"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7231B2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18D5E6B0"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0FFABE7"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3917A965" w14:textId="77777777" w:rsidTr="00AA6552">
        <w:trPr>
          <w:trHeight w:val="288"/>
          <w:jc w:val="center"/>
        </w:trPr>
        <w:tc>
          <w:tcPr>
            <w:tcW w:w="1047" w:type="dxa"/>
            <w:shd w:val="clear" w:color="auto" w:fill="auto"/>
            <w:noWrap/>
            <w:vAlign w:val="bottom"/>
          </w:tcPr>
          <w:p w14:paraId="542C2B84" w14:textId="6CD6D596" w:rsidR="00AA6552" w:rsidRPr="00CE6801" w:rsidRDefault="00AA6552" w:rsidP="002E0A58">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07" w:type="dxa"/>
            <w:shd w:val="clear" w:color="auto" w:fill="auto"/>
            <w:noWrap/>
            <w:vAlign w:val="bottom"/>
          </w:tcPr>
          <w:p w14:paraId="3D8E59BE" w14:textId="757168AC" w:rsidR="00AA6552" w:rsidRPr="00CE6801" w:rsidRDefault="00AA6552" w:rsidP="002E0A58">
            <w:pPr>
              <w:spacing w:after="0" w:line="240" w:lineRule="auto"/>
              <w:jc w:val="right"/>
              <w:rPr>
                <w:rFonts w:eastAsia="Times New Roman" w:cs="Times New Roman"/>
                <w:color w:val="000000"/>
                <w:sz w:val="20"/>
                <w:szCs w:val="20"/>
              </w:rPr>
            </w:pPr>
            <w:r>
              <w:rPr>
                <w:rFonts w:eastAsia="Times New Roman" w:cs="Times New Roman"/>
                <w:color w:val="000000"/>
                <w:sz w:val="20"/>
                <w:szCs w:val="20"/>
              </w:rPr>
              <w:t>1</w:t>
            </w:r>
          </w:p>
        </w:tc>
        <w:tc>
          <w:tcPr>
            <w:tcW w:w="3863" w:type="dxa"/>
            <w:shd w:val="clear" w:color="auto" w:fill="auto"/>
            <w:noWrap/>
            <w:vAlign w:val="bottom"/>
          </w:tcPr>
          <w:p w14:paraId="1915B25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tcPr>
          <w:p w14:paraId="706808D9"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tcPr>
          <w:p w14:paraId="62286B16"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tcPr>
          <w:p w14:paraId="43A10761"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58BBAA0B" w14:textId="77777777" w:rsidTr="00AA6552">
        <w:trPr>
          <w:trHeight w:val="288"/>
          <w:jc w:val="center"/>
        </w:trPr>
        <w:tc>
          <w:tcPr>
            <w:tcW w:w="1047" w:type="dxa"/>
            <w:shd w:val="clear" w:color="auto" w:fill="auto"/>
            <w:noWrap/>
            <w:vAlign w:val="bottom"/>
            <w:hideMark/>
          </w:tcPr>
          <w:p w14:paraId="41600F0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07" w:type="dxa"/>
            <w:shd w:val="clear" w:color="auto" w:fill="auto"/>
            <w:noWrap/>
            <w:vAlign w:val="bottom"/>
            <w:hideMark/>
          </w:tcPr>
          <w:p w14:paraId="1D2E83E6" w14:textId="061841D6"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863" w:type="dxa"/>
            <w:shd w:val="clear" w:color="auto" w:fill="auto"/>
            <w:noWrap/>
            <w:vAlign w:val="bottom"/>
            <w:hideMark/>
          </w:tcPr>
          <w:p w14:paraId="1C86D30B" w14:textId="77777777" w:rsidR="00AA6552" w:rsidRPr="00CE6801" w:rsidRDefault="00AA6552" w:rsidP="002E0A58">
            <w:pPr>
              <w:spacing w:after="0" w:line="240" w:lineRule="auto"/>
              <w:jc w:val="right"/>
              <w:rPr>
                <w:rFonts w:eastAsia="Times New Roman" w:cs="Times New Roman"/>
                <w:color w:val="000000"/>
                <w:sz w:val="20"/>
                <w:szCs w:val="20"/>
              </w:rPr>
            </w:pPr>
          </w:p>
        </w:tc>
        <w:tc>
          <w:tcPr>
            <w:tcW w:w="1299" w:type="dxa"/>
            <w:shd w:val="clear" w:color="auto" w:fill="auto"/>
            <w:noWrap/>
            <w:vAlign w:val="bottom"/>
            <w:hideMark/>
          </w:tcPr>
          <w:p w14:paraId="7B5B0138" w14:textId="77777777" w:rsidR="00AA6552" w:rsidRPr="00CE6801" w:rsidRDefault="00AA6552" w:rsidP="002E0A58">
            <w:pPr>
              <w:spacing w:after="0" w:line="240" w:lineRule="auto"/>
              <w:rPr>
                <w:rFonts w:eastAsia="Times New Roman" w:cs="Times New Roman"/>
                <w:sz w:val="20"/>
                <w:szCs w:val="20"/>
              </w:rPr>
            </w:pPr>
          </w:p>
        </w:tc>
        <w:tc>
          <w:tcPr>
            <w:tcW w:w="2251" w:type="dxa"/>
            <w:shd w:val="clear" w:color="auto" w:fill="auto"/>
            <w:noWrap/>
            <w:vAlign w:val="bottom"/>
            <w:hideMark/>
          </w:tcPr>
          <w:p w14:paraId="6D4AB255" w14:textId="77777777" w:rsidR="00AA6552" w:rsidRPr="00CE6801" w:rsidRDefault="00AA6552" w:rsidP="002E0A58">
            <w:pPr>
              <w:spacing w:after="0" w:line="240" w:lineRule="auto"/>
              <w:rPr>
                <w:rFonts w:eastAsia="Times New Roman" w:cs="Times New Roman"/>
                <w:sz w:val="20"/>
                <w:szCs w:val="20"/>
              </w:rPr>
            </w:pPr>
          </w:p>
        </w:tc>
        <w:tc>
          <w:tcPr>
            <w:tcW w:w="2478" w:type="dxa"/>
            <w:shd w:val="clear" w:color="auto" w:fill="auto"/>
            <w:noWrap/>
            <w:vAlign w:val="bottom"/>
            <w:hideMark/>
          </w:tcPr>
          <w:p w14:paraId="65A863C8" w14:textId="77777777" w:rsidR="00AA6552" w:rsidRPr="00CE6801" w:rsidRDefault="00AA6552" w:rsidP="002E0A58">
            <w:pPr>
              <w:spacing w:after="0" w:line="240" w:lineRule="auto"/>
              <w:rPr>
                <w:rFonts w:eastAsia="Times New Roman" w:cs="Times New Roman"/>
                <w:sz w:val="20"/>
                <w:szCs w:val="20"/>
              </w:rPr>
            </w:pPr>
          </w:p>
        </w:tc>
      </w:tr>
      <w:tr w:rsidR="00AA6552" w:rsidRPr="00CE6801" w14:paraId="65C2374D" w14:textId="77777777" w:rsidTr="00AA6552">
        <w:trPr>
          <w:trHeight w:val="288"/>
          <w:jc w:val="center"/>
        </w:trPr>
        <w:tc>
          <w:tcPr>
            <w:tcW w:w="1047" w:type="dxa"/>
            <w:shd w:val="clear" w:color="auto" w:fill="auto"/>
            <w:noWrap/>
            <w:hideMark/>
          </w:tcPr>
          <w:p w14:paraId="327747FB"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51135D0"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04A26EF" w14:textId="77777777" w:rsidR="00AA6552" w:rsidRPr="00CE6801" w:rsidRDefault="00000000" w:rsidP="002E0A58">
            <w:pPr>
              <w:spacing w:after="0" w:line="240" w:lineRule="auto"/>
              <w:jc w:val="center"/>
              <w:rPr>
                <w:rFonts w:ascii="Cambria Math" w:eastAsia="Times New Roman" w:hAnsi="Cambria Math" w:cs="Times New Roman"/>
                <w:i/>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57C465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0.7</w:t>
            </w:r>
            <w:r w:rsidRPr="00CE6801">
              <w:rPr>
                <w:rFonts w:eastAsia="Times New Roman" w:cs="Times New Roman"/>
                <w:color w:val="000000"/>
                <w:sz w:val="20"/>
                <w:szCs w:val="20"/>
                <w:vertAlign w:val="superscript"/>
              </w:rPr>
              <w:t>c</w:t>
            </w:r>
          </w:p>
        </w:tc>
        <w:tc>
          <w:tcPr>
            <w:tcW w:w="2251" w:type="dxa"/>
            <w:shd w:val="clear" w:color="auto" w:fill="auto"/>
            <w:noWrap/>
            <w:hideMark/>
          </w:tcPr>
          <w:p w14:paraId="247324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70527E73"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0.027,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0.025,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27C9E2D0"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FD82D6C" w14:textId="77777777" w:rsidTr="00AA6552">
        <w:trPr>
          <w:trHeight w:val="288"/>
          <w:jc w:val="center"/>
        </w:trPr>
        <w:tc>
          <w:tcPr>
            <w:tcW w:w="1047" w:type="dxa"/>
            <w:shd w:val="clear" w:color="auto" w:fill="auto"/>
            <w:noWrap/>
            <w:hideMark/>
          </w:tcPr>
          <w:p w14:paraId="66D0730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65DA4050"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3863" w:type="dxa"/>
            <w:shd w:val="clear" w:color="auto" w:fill="auto"/>
            <w:noWrap/>
            <w:vAlign w:val="bottom"/>
            <w:hideMark/>
          </w:tcPr>
          <w:p w14:paraId="00E23CAB" w14:textId="77777777" w:rsidR="00AA6552" w:rsidRPr="00CE6801" w:rsidRDefault="00AA6552" w:rsidP="002E0A58">
            <w:pPr>
              <w:spacing w:after="0" w:line="240" w:lineRule="auto"/>
              <w:rPr>
                <w:rFonts w:eastAsia="Times New Roman" w:cs="Times New Roman"/>
                <w:color w:val="000000"/>
                <w:sz w:val="20"/>
                <w:szCs w:val="20"/>
                <w:highlight w:val="yellow"/>
              </w:rPr>
            </w:pPr>
          </w:p>
          <w:p w14:paraId="023E2C6A" w14:textId="77777777" w:rsidR="00AA6552" w:rsidRPr="00CE6801" w:rsidRDefault="00000000" w:rsidP="002E0A58">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263A8C24" w14:textId="77777777" w:rsidR="00AA6552" w:rsidRPr="00CE6801" w:rsidRDefault="00AA6552" w:rsidP="002E0A58">
            <w:pPr>
              <w:spacing w:after="0" w:line="240" w:lineRule="auto"/>
              <w:rPr>
                <w:rFonts w:eastAsia="Times New Roman" w:cs="Times New Roman"/>
                <w:color w:val="000000"/>
                <w:sz w:val="20"/>
                <w:szCs w:val="20"/>
                <w:highlight w:val="yellow"/>
              </w:rPr>
            </w:pPr>
          </w:p>
        </w:tc>
        <w:tc>
          <w:tcPr>
            <w:tcW w:w="1299" w:type="dxa"/>
            <w:shd w:val="clear" w:color="auto" w:fill="auto"/>
            <w:noWrap/>
            <w:hideMark/>
          </w:tcPr>
          <w:p w14:paraId="2F1F17CE"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c</w:t>
            </w:r>
          </w:p>
        </w:tc>
        <w:tc>
          <w:tcPr>
            <w:tcW w:w="2251" w:type="dxa"/>
            <w:shd w:val="clear" w:color="auto" w:fill="auto"/>
            <w:noWrap/>
            <w:hideMark/>
          </w:tcPr>
          <w:p w14:paraId="56E11968"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4988BA1"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0.002,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r w:rsidR="00AA6552" w:rsidRPr="00CE6801" w14:paraId="27A09D27" w14:textId="77777777" w:rsidTr="00AA6552">
        <w:trPr>
          <w:trHeight w:val="288"/>
          <w:jc w:val="center"/>
        </w:trPr>
        <w:tc>
          <w:tcPr>
            <w:tcW w:w="1047" w:type="dxa"/>
            <w:shd w:val="clear" w:color="auto" w:fill="auto"/>
            <w:noWrap/>
            <w:hideMark/>
          </w:tcPr>
          <w:p w14:paraId="53538A9C"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46F95E9C"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67AF5BA3" w14:textId="77777777" w:rsidR="00AA6552" w:rsidRPr="00CE6801" w:rsidRDefault="00000000" w:rsidP="002E0A58">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D5B7BAB"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49A427D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0.5</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399918FB" w14:textId="77777777" w:rsidR="00AA6552" w:rsidRPr="00CE6801" w:rsidRDefault="00AA6552" w:rsidP="002E0A58">
            <w:pPr>
              <w:spacing w:after="0" w:line="240" w:lineRule="auto"/>
              <w:rPr>
                <w:rFonts w:eastAsia="Times New Roman" w:cs="Times New Roman"/>
                <w:color w:val="000000"/>
                <w:sz w:val="20"/>
                <w:szCs w:val="20"/>
              </w:rPr>
            </w:pPr>
          </w:p>
          <w:p w14:paraId="41601FAA"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0.29,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1FAB855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2B2A6310" w14:textId="77777777" w:rsidTr="00AA6552">
        <w:trPr>
          <w:trHeight w:val="288"/>
          <w:jc w:val="center"/>
        </w:trPr>
        <w:tc>
          <w:tcPr>
            <w:tcW w:w="1047" w:type="dxa"/>
            <w:shd w:val="clear" w:color="auto" w:fill="auto"/>
            <w:noWrap/>
            <w:hideMark/>
          </w:tcPr>
          <w:p w14:paraId="57B9A5F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082051BE"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vAlign w:val="bottom"/>
            <w:hideMark/>
          </w:tcPr>
          <w:p w14:paraId="5AECA02B" w14:textId="77777777" w:rsidR="00AA6552" w:rsidRPr="00CE6801" w:rsidRDefault="00000000" w:rsidP="002E0A58">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299" w:type="dxa"/>
            <w:shd w:val="clear" w:color="auto" w:fill="auto"/>
            <w:noWrap/>
            <w:hideMark/>
          </w:tcPr>
          <w:p w14:paraId="42C969A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0.445</w:t>
            </w:r>
            <w:r w:rsidRPr="00CE6801">
              <w:rPr>
                <w:rFonts w:eastAsia="Times New Roman" w:cs="Times New Roman"/>
                <w:color w:val="000000"/>
                <w:sz w:val="20"/>
                <w:szCs w:val="20"/>
                <w:vertAlign w:val="superscript"/>
              </w:rPr>
              <w:t>c</w:t>
            </w:r>
          </w:p>
        </w:tc>
        <w:tc>
          <w:tcPr>
            <w:tcW w:w="2251" w:type="dxa"/>
            <w:shd w:val="clear" w:color="auto" w:fill="auto"/>
            <w:noWrap/>
            <w:hideMark/>
          </w:tcPr>
          <w:p w14:paraId="43E762A5"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0.1</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1EC01D26" w14:textId="77777777" w:rsidR="00AA6552" w:rsidRPr="00CE6801" w:rsidRDefault="00AA6552" w:rsidP="002E0A58">
            <w:pPr>
              <w:spacing w:after="0" w:line="240" w:lineRule="auto"/>
              <w:rPr>
                <w:rFonts w:eastAsia="Times New Roman" w:cs="Times New Roman"/>
                <w:color w:val="000000"/>
                <w:sz w:val="20"/>
                <w:szCs w:val="20"/>
              </w:rPr>
            </w:pPr>
          </w:p>
          <w:p w14:paraId="4B2B000A"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0.0124,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0.004,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BAD532D"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62D3FCA4" w14:textId="77777777" w:rsidTr="00AA6552">
        <w:trPr>
          <w:trHeight w:val="288"/>
          <w:jc w:val="center"/>
        </w:trPr>
        <w:tc>
          <w:tcPr>
            <w:tcW w:w="1047" w:type="dxa"/>
            <w:shd w:val="clear" w:color="auto" w:fill="auto"/>
            <w:noWrap/>
            <w:hideMark/>
          </w:tcPr>
          <w:p w14:paraId="142731EF"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3EB35E7D"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023CB1E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6D810816"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hideMark/>
          </w:tcPr>
          <w:p w14:paraId="0A201DC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0.8</w:t>
            </w:r>
            <w:r w:rsidRPr="00CE6801">
              <w:rPr>
                <w:rFonts w:eastAsia="Times New Roman" w:cs="Times New Roman"/>
                <w:color w:val="000000"/>
                <w:sz w:val="20"/>
                <w:szCs w:val="20"/>
                <w:vertAlign w:val="superscript"/>
              </w:rPr>
              <w:t>d</w:t>
            </w:r>
          </w:p>
        </w:tc>
        <w:tc>
          <w:tcPr>
            <w:tcW w:w="2478" w:type="dxa"/>
            <w:shd w:val="clear" w:color="auto" w:fill="auto"/>
            <w:noWrap/>
            <w:vAlign w:val="bottom"/>
            <w:hideMark/>
          </w:tcPr>
          <w:p w14:paraId="0D23D196"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0.87,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0.89,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322C1CFE"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4CCAAB89" w14:textId="77777777" w:rsidTr="00AA6552">
        <w:trPr>
          <w:trHeight w:val="288"/>
          <w:jc w:val="center"/>
        </w:trPr>
        <w:tc>
          <w:tcPr>
            <w:tcW w:w="1047" w:type="dxa"/>
            <w:shd w:val="clear" w:color="auto" w:fill="auto"/>
            <w:noWrap/>
            <w:hideMark/>
          </w:tcPr>
          <w:p w14:paraId="798FF7EA"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07" w:type="dxa"/>
            <w:shd w:val="clear" w:color="auto" w:fill="auto"/>
            <w:noWrap/>
            <w:vAlign w:val="bottom"/>
            <w:hideMark/>
          </w:tcPr>
          <w:p w14:paraId="2326D22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23581B39"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06192E61"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F14FC75"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c>
          <w:tcPr>
            <w:tcW w:w="2478" w:type="dxa"/>
            <w:shd w:val="clear" w:color="auto" w:fill="auto"/>
            <w:noWrap/>
            <w:vAlign w:val="bottom"/>
            <w:hideMark/>
          </w:tcPr>
          <w:p w14:paraId="3325D757" w14:textId="77777777" w:rsidR="00AA6552" w:rsidRPr="00CE6801" w:rsidRDefault="00AA6552" w:rsidP="002E0A58">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w:t>
            </w:r>
          </w:p>
        </w:tc>
      </w:tr>
      <w:tr w:rsidR="00AA6552" w:rsidRPr="00CE6801" w14:paraId="42F3D5E2" w14:textId="77777777" w:rsidTr="00AA6552">
        <w:trPr>
          <w:trHeight w:val="288"/>
          <w:jc w:val="center"/>
        </w:trPr>
        <w:tc>
          <w:tcPr>
            <w:tcW w:w="1047" w:type="dxa"/>
            <w:shd w:val="clear" w:color="auto" w:fill="auto"/>
            <w:noWrap/>
            <w:hideMark/>
          </w:tcPr>
          <w:p w14:paraId="16237513"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07" w:type="dxa"/>
            <w:shd w:val="clear" w:color="auto" w:fill="auto"/>
            <w:noWrap/>
            <w:vAlign w:val="bottom"/>
            <w:hideMark/>
          </w:tcPr>
          <w:p w14:paraId="694F0642"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17B00033"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1299" w:type="dxa"/>
            <w:shd w:val="clear" w:color="auto" w:fill="auto"/>
            <w:noWrap/>
            <w:hideMark/>
          </w:tcPr>
          <w:p w14:paraId="56045F6C" w14:textId="77777777" w:rsidR="00AA6552" w:rsidRPr="00CE6801" w:rsidRDefault="00AA6552" w:rsidP="002E0A58">
            <w:pPr>
              <w:spacing w:after="0" w:line="240" w:lineRule="auto"/>
              <w:jc w:val="center"/>
              <w:rPr>
                <w:rFonts w:eastAsia="Times New Roman" w:cs="Times New Roman"/>
                <w:color w:val="000000"/>
                <w:sz w:val="20"/>
                <w:szCs w:val="20"/>
              </w:rPr>
            </w:pPr>
            <w:r w:rsidRPr="00CE6801">
              <w:rPr>
                <w:rFonts w:eastAsia="Times New Roman" w:cs="Times New Roman"/>
                <w:color w:val="000000"/>
                <w:sz w:val="20"/>
                <w:szCs w:val="20"/>
              </w:rPr>
              <w:t>0</w:t>
            </w:r>
          </w:p>
        </w:tc>
        <w:tc>
          <w:tcPr>
            <w:tcW w:w="2251" w:type="dxa"/>
            <w:shd w:val="clear" w:color="auto" w:fill="auto"/>
            <w:noWrap/>
            <w:vAlign w:val="bottom"/>
            <w:hideMark/>
          </w:tcPr>
          <w:p w14:paraId="00CD833C"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8.75,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vAlign w:val="bottom"/>
            <w:hideMark/>
          </w:tcPr>
          <w:p w14:paraId="673055D5"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14.33,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10.98,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p w14:paraId="4459BFB2" w14:textId="77777777" w:rsidR="00AA6552" w:rsidRPr="00CE6801" w:rsidRDefault="00AA6552" w:rsidP="002E0A58">
            <w:pPr>
              <w:spacing w:after="0" w:line="240" w:lineRule="auto"/>
              <w:rPr>
                <w:rFonts w:eastAsia="Times New Roman" w:cs="Times New Roman"/>
                <w:color w:val="000000"/>
                <w:sz w:val="20"/>
                <w:szCs w:val="20"/>
              </w:rPr>
            </w:pPr>
          </w:p>
        </w:tc>
      </w:tr>
      <w:tr w:rsidR="00AA6552" w:rsidRPr="00CE6801" w14:paraId="35FF0AA2" w14:textId="77777777" w:rsidTr="00AA6552">
        <w:trPr>
          <w:trHeight w:val="288"/>
          <w:jc w:val="center"/>
        </w:trPr>
        <w:tc>
          <w:tcPr>
            <w:tcW w:w="1047" w:type="dxa"/>
            <w:shd w:val="clear" w:color="auto" w:fill="auto"/>
            <w:noWrap/>
            <w:hideMark/>
          </w:tcPr>
          <w:p w14:paraId="1F6108E9" w14:textId="77777777" w:rsidR="00AA6552" w:rsidRPr="00CE6801" w:rsidRDefault="00AA6552" w:rsidP="002E0A58">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07" w:type="dxa"/>
            <w:shd w:val="clear" w:color="auto" w:fill="auto"/>
            <w:noWrap/>
            <w:vAlign w:val="bottom"/>
            <w:hideMark/>
          </w:tcPr>
          <w:p w14:paraId="689F82E5" w14:textId="77777777" w:rsidR="00AA6552" w:rsidRPr="00CE6801" w:rsidRDefault="00AA6552" w:rsidP="002E0A58">
            <w:pPr>
              <w:spacing w:after="0" w:line="240" w:lineRule="auto"/>
              <w:rPr>
                <w:rFonts w:eastAsia="Times New Roman" w:cs="Times New Roman"/>
                <w:color w:val="000000"/>
                <w:sz w:val="20"/>
                <w:szCs w:val="20"/>
              </w:rPr>
            </w:pPr>
          </w:p>
        </w:tc>
        <w:tc>
          <w:tcPr>
            <w:tcW w:w="3863" w:type="dxa"/>
            <w:shd w:val="clear" w:color="auto" w:fill="auto"/>
            <w:noWrap/>
            <w:hideMark/>
          </w:tcPr>
          <w:p w14:paraId="4A6D8A7F" w14:textId="77777777" w:rsidR="00AA6552" w:rsidRPr="00CE6801" w:rsidRDefault="00000000" w:rsidP="002E0A58">
            <w:pPr>
              <w:spacing w:after="0" w:line="240" w:lineRule="auto"/>
              <w:jc w:val="center"/>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614×size</m:t>
                        </m:r>
                      </m:e>
                    </m:d>
                    <m:r>
                      <w:rPr>
                        <w:rFonts w:ascii="Cambria Math" w:eastAsia="Times New Roman" w:hAnsi="Cambria Math" w:cs="Times New Roman"/>
                        <w:color w:val="000000"/>
                        <w:sz w:val="20"/>
                        <w:szCs w:val="20"/>
                      </w:rPr>
                      <m:t>-300</m:t>
                    </m:r>
                  </m:e>
                  <m:sup>
                    <m:r>
                      <w:rPr>
                        <w:rFonts w:ascii="Cambria Math" w:eastAsia="Times New Roman" w:hAnsi="Cambria Math" w:cs="Times New Roman"/>
                        <w:color w:val="000000"/>
                        <w:sz w:val="20"/>
                        <w:szCs w:val="20"/>
                      </w:rPr>
                      <m:t>b</m:t>
                    </m:r>
                  </m:sup>
                </m:sSup>
              </m:oMath>
            </m:oMathPara>
          </w:p>
        </w:tc>
        <w:tc>
          <w:tcPr>
            <w:tcW w:w="1299" w:type="dxa"/>
            <w:shd w:val="clear" w:color="auto" w:fill="auto"/>
          </w:tcPr>
          <w:p w14:paraId="6766F4EA" w14:textId="77777777" w:rsidR="00AA6552" w:rsidRPr="00CE6801" w:rsidRDefault="00000000" w:rsidP="002E0A58">
            <w:pPr>
              <w:spacing w:after="0" w:line="240" w:lineRule="auto"/>
              <w:jc w:val="center"/>
              <w:rPr>
                <w:rFonts w:eastAsia="Times New Roman" w:cs="Times New Roman"/>
                <w:color w:val="000000"/>
                <w:sz w:val="20"/>
                <w:szCs w:val="20"/>
                <w:vertAlign w:val="superscript"/>
              </w:rPr>
            </w:pPr>
            <m:oMathPara>
              <m:oMath>
                <m:sSup>
                  <m:sSupPr>
                    <m:ctrlPr>
                      <w:rPr>
                        <w:rFonts w:ascii="Cambria Math" w:eastAsia="Times New Roman" w:hAnsi="Cambria Math" w:cs="Times New Roman"/>
                        <w:i/>
                        <w:color w:val="000000"/>
                        <w:sz w:val="20"/>
                        <w:szCs w:val="20"/>
                        <w:vertAlign w:val="superscript"/>
                      </w:rPr>
                    </m:ctrlPr>
                  </m:sSupPr>
                  <m:e>
                    <m:r>
                      <w:rPr>
                        <w:rFonts w:ascii="Cambria Math" w:eastAsia="Times New Roman" w:hAnsi="Cambria Math" w:cs="Times New Roman"/>
                        <w:color w:val="000000"/>
                        <w:sz w:val="20"/>
                        <w:szCs w:val="20"/>
                        <w:vertAlign w:val="superscript"/>
                      </w:rPr>
                      <m:t>(8.664× size) - 127.3</m:t>
                    </m:r>
                  </m:e>
                  <m:sup>
                    <m:r>
                      <w:rPr>
                        <w:rFonts w:ascii="Cambria Math" w:eastAsia="Times New Roman" w:hAnsi="Cambria Math" w:cs="Times New Roman"/>
                        <w:color w:val="000000"/>
                        <w:sz w:val="20"/>
                        <w:szCs w:val="20"/>
                        <w:vertAlign w:val="superscript"/>
                      </w:rPr>
                      <m:t>c</m:t>
                    </m:r>
                  </m:sup>
                </m:sSup>
              </m:oMath>
            </m:oMathPara>
          </w:p>
        </w:tc>
        <w:tc>
          <w:tcPr>
            <w:tcW w:w="2251" w:type="dxa"/>
            <w:shd w:val="clear" w:color="auto" w:fill="auto"/>
            <w:noWrap/>
            <w:hideMark/>
          </w:tcPr>
          <w:p w14:paraId="73CE997C" w14:textId="77777777" w:rsidR="00AA6552" w:rsidRPr="00CE6801" w:rsidRDefault="00000000" w:rsidP="002E0A58">
            <w:pPr>
              <w:spacing w:after="0" w:line="240" w:lineRule="auto"/>
              <w:jc w:val="center"/>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&lt;10℃</m:t>
                            </m:r>
                          </m:e>
                          <m:e>
                            <m:r>
                              <w:rPr>
                                <w:rFonts w:ascii="Cambria Math" w:eastAsia="Times New Roman" w:hAnsi="Cambria Math" w:cs="Times New Roman"/>
                                <w:color w:val="000000"/>
                                <w:sz w:val="20"/>
                                <w:szCs w:val="20"/>
                              </w:rPr>
                              <m:t xml:space="preserve">27.9,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qArr>
                      </m:e>
                      <m:sup>
                        <m:r>
                          <w:rPr>
                            <w:rFonts w:ascii="Cambria Math" w:eastAsia="Times New Roman" w:hAnsi="Cambria Math" w:cs="Times New Roman"/>
                            <w:color w:val="000000"/>
                            <w:sz w:val="20"/>
                            <w:szCs w:val="20"/>
                          </w:rPr>
                          <m:t>d</m:t>
                        </m:r>
                      </m:sup>
                    </m:sSup>
                  </m:e>
                </m:d>
              </m:oMath>
            </m:oMathPara>
          </w:p>
        </w:tc>
        <w:tc>
          <w:tcPr>
            <w:tcW w:w="2478" w:type="dxa"/>
            <w:shd w:val="clear" w:color="auto" w:fill="auto"/>
            <w:noWrap/>
            <w:hideMark/>
          </w:tcPr>
          <w:p w14:paraId="57E31A23" w14:textId="77777777" w:rsidR="00AA6552" w:rsidRPr="00CE6801" w:rsidRDefault="00000000" w:rsidP="002E0A58">
            <w:pPr>
              <w:spacing w:after="0" w:line="240" w:lineRule="auto"/>
              <w:rPr>
                <w:rFonts w:eastAsia="Times New Roman" w:cs="Times New Roman"/>
                <w:color w:val="000000"/>
                <w:sz w:val="20"/>
                <w:szCs w:val="20"/>
              </w:rPr>
            </w:pPr>
            <m:oMathPara>
              <m:oMath>
                <m:d>
                  <m:dPr>
                    <m:begChr m:val="{"/>
                    <m:endChr m:val=""/>
                    <m:ctrlPr>
                      <w:rPr>
                        <w:rFonts w:ascii="Cambria Math" w:eastAsia="Times New Roman" w:hAnsi="Cambria Math" w:cs="Times New Roman"/>
                        <w:i/>
                        <w:color w:val="000000"/>
                        <w:sz w:val="20"/>
                        <w:szCs w:val="20"/>
                      </w:rPr>
                    </m:ctrlPr>
                  </m:dPr>
                  <m:e>
                    <m:sSup>
                      <m:sSupPr>
                        <m:ctrlPr>
                          <w:rPr>
                            <w:rFonts w:ascii="Cambria Math" w:eastAsia="Times New Roman" w:hAnsi="Cambria Math" w:cs="Times New Roman"/>
                            <w:i/>
                            <w:color w:val="000000"/>
                            <w:sz w:val="20"/>
                            <w:szCs w:val="20"/>
                          </w:rPr>
                        </m:ctrlPr>
                      </m:sSup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22.73,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&lt;19℃</m:t>
                            </m:r>
                          </m:e>
                          <m:e>
                            <m:r>
                              <w:rPr>
                                <w:rFonts w:ascii="Cambria Math" w:eastAsia="Times New Roman" w:hAnsi="Cambria Math" w:cs="Times New Roman"/>
                                <w:color w:val="000000"/>
                                <w:sz w:val="20"/>
                                <w:szCs w:val="20"/>
                              </w:rPr>
                              <m:t xml:space="preserve">20.59,  &amp;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≥19℃</m:t>
                            </m:r>
                          </m:e>
                        </m:eqArr>
                      </m:e>
                      <m:sup>
                        <m:r>
                          <w:rPr>
                            <w:rFonts w:ascii="Cambria Math" w:eastAsia="Times New Roman" w:hAnsi="Cambria Math" w:cs="Times New Roman"/>
                            <w:color w:val="000000"/>
                            <w:sz w:val="20"/>
                            <w:szCs w:val="20"/>
                          </w:rPr>
                          <m:t>f</m:t>
                        </m:r>
                      </m:sup>
                    </m:sSup>
                  </m:e>
                </m:d>
              </m:oMath>
            </m:oMathPara>
          </w:p>
        </w:tc>
      </w:tr>
    </w:tbl>
    <w:p w14:paraId="759F3A1E" w14:textId="77777777" w:rsidR="0035234E" w:rsidRDefault="0035234E" w:rsidP="00FF0405">
      <w:pPr>
        <w:pStyle w:val="Caption"/>
        <w:keepNext/>
        <w:rPr>
          <w:i w:val="0"/>
          <w:iCs w:val="0"/>
          <w:color w:val="auto"/>
          <w:sz w:val="24"/>
          <w:szCs w:val="24"/>
        </w:rPr>
        <w:sectPr w:rsidR="0035234E" w:rsidSect="0035234E">
          <w:pgSz w:w="15840" w:h="12240" w:orient="landscape"/>
          <w:pgMar w:top="1440" w:right="1440" w:bottom="1440" w:left="1440" w:header="720" w:footer="720" w:gutter="0"/>
          <w:lnNumType w:countBy="1" w:restart="continuous"/>
          <w:cols w:space="720"/>
          <w:docGrid w:linePitch="360"/>
        </w:sectPr>
      </w:pPr>
    </w:p>
    <w:p w14:paraId="3BEE2EC9" w14:textId="5D7B8A80" w:rsidR="00DE14B4" w:rsidRPr="004F0C6B" w:rsidRDefault="00412C29" w:rsidP="00DE14B4">
      <w:pPr>
        <w:spacing w:after="0" w:line="240" w:lineRule="auto"/>
        <w:ind w:left="-90"/>
        <w:rPr>
          <w:rFonts w:eastAsia="Times New Roman" w:cs="Times New Roman"/>
          <w:color w:val="000000"/>
          <w:sz w:val="20"/>
          <w:szCs w:val="20"/>
        </w:rPr>
      </w:pPr>
      <w:r w:rsidRPr="003A0761">
        <w:rPr>
          <w:rFonts w:cs="Times New Roman"/>
          <w:szCs w:val="24"/>
        </w:rPr>
        <w:lastRenderedPageBreak/>
        <w:t xml:space="preserve"> </w:t>
      </w:r>
      <w:r w:rsidR="0058481E" w:rsidRPr="004F0C6B">
        <w:rPr>
          <w:rFonts w:cs="Times New Roman"/>
          <w:sz w:val="20"/>
          <w:szCs w:val="20"/>
        </w:rPr>
        <w:t xml:space="preserve">Notes: </w:t>
      </w:r>
      <w:r w:rsidR="00DE14B4" w:rsidRPr="004F0C6B">
        <w:rPr>
          <w:rFonts w:eastAsia="Times New Roman" w:cs="Times New Roman"/>
          <w:color w:val="000000"/>
          <w:sz w:val="20"/>
          <w:szCs w:val="20"/>
          <w:vertAlign w:val="superscript"/>
        </w:rPr>
        <w:t>a</w:t>
      </w:r>
      <w:r w:rsidR="00DE14B4" w:rsidRPr="004F0C6B">
        <w:rPr>
          <w:rFonts w:eastAsia="Times New Roman" w:cs="Times New Roman"/>
          <w:color w:val="000000"/>
          <w:sz w:val="20"/>
          <w:szCs w:val="20"/>
        </w:rPr>
        <w:t xml:space="preserve"> </w:t>
      </w:r>
      <w:r w:rsidR="00DE14B4" w:rsidRPr="004F0C6B">
        <w:rPr>
          <w:rFonts w:eastAsia="Times New Roman" w:cs="Times New Roman"/>
          <w:color w:val="000000"/>
          <w:sz w:val="20"/>
          <w:szCs w:val="20"/>
        </w:rPr>
        <w:fldChar w:fldCharType="begin"/>
      </w:r>
      <w:r w:rsidR="003F26D6">
        <w:rPr>
          <w:rFonts w:eastAsia="Times New Roman" w:cs="Times New Roman"/>
          <w:color w:val="000000"/>
          <w:sz w:val="20"/>
          <w:szCs w:val="20"/>
        </w:rPr>
        <w:instrText xml:space="preserve"> ADDIN EN.CITE &lt;EndNote&gt;&lt;Cite&gt;&lt;Author&gt;Sweeney&lt;/Author&gt;&lt;Year&gt;2018&lt;/Year&gt;&lt;RecNum&gt;165&lt;/RecNum&gt;&lt;DisplayText&gt;(Sweeney 2018)&lt;/DisplayText&gt;&lt;record&gt;&lt;rec-number&gt;165&lt;/rec-number&gt;&lt;foreign-keys&gt;&lt;key app="EN" db-id="azst9za9a2x00ke2t595perzex9rz5a59war" timestamp="0"&gt;165&lt;/key&gt;&lt;/foreign-keys&gt;&lt;ref-type name="Journal Article"&gt;17&lt;/ref-type&gt;&lt;contributors&gt;&lt;authors&gt;&lt;author&gt;Sweeney, B. W., Funk, D. H., Camp, A. A., Buchwalter, D. B, Jackson, J. K.&lt;/author&gt;&lt;/authors&gt;&lt;/contributors&gt;&lt;titles&gt;&lt;title&gt;Why adult mayflies of Cloeon dipterum (Ephemeroptera:Baetidae) become smaller as temperature warms&lt;/title&gt;&lt;secondary-title&gt;Freshwater Science&lt;/secondary-title&gt;&lt;/titles&gt;&lt;periodical&gt;&lt;full-title&gt;Freshwater Science&lt;/full-title&gt;&lt;/periodical&gt;&lt;pages&gt;64-81&lt;/pages&gt;&lt;volume&gt;37&lt;/volume&gt;&lt;number&gt;1&lt;/number&gt;&lt;dates&gt;&lt;year&gt;2018&lt;/year&gt;&lt;/dates&gt;&lt;urls&gt;&lt;/urls&gt;&lt;electronic-resource-num&gt;10.1086/696611&lt;/electronic-resource-num&gt;&lt;/record&gt;&lt;/Cite&gt;&lt;/EndNote&gt;</w:instrText>
      </w:r>
      <w:r w:rsidR="00DE14B4" w:rsidRPr="004F0C6B">
        <w:rPr>
          <w:rFonts w:eastAsia="Times New Roman" w:cs="Times New Roman"/>
          <w:color w:val="000000"/>
          <w:sz w:val="20"/>
          <w:szCs w:val="20"/>
        </w:rPr>
        <w:fldChar w:fldCharType="separate"/>
      </w:r>
      <w:r w:rsidR="00DE14B4" w:rsidRPr="004F0C6B">
        <w:rPr>
          <w:rFonts w:eastAsia="Times New Roman" w:cs="Times New Roman"/>
          <w:noProof/>
          <w:sz w:val="20"/>
          <w:szCs w:val="20"/>
        </w:rPr>
        <w:t>(</w:t>
      </w:r>
      <w:r w:rsidR="00DE14B4" w:rsidRPr="004F0C6B">
        <w:rPr>
          <w:rFonts w:eastAsia="Times New Roman" w:cs="Times New Roman"/>
          <w:noProof/>
          <w:color w:val="000000"/>
          <w:sz w:val="20"/>
          <w:szCs w:val="20"/>
        </w:rPr>
        <w:t>Sweeney 2018)</w:t>
      </w:r>
      <w:r w:rsidR="00DE14B4" w:rsidRPr="004F0C6B">
        <w:rPr>
          <w:rFonts w:eastAsia="Times New Roman" w:cs="Times New Roman"/>
          <w:color w:val="000000"/>
          <w:sz w:val="20"/>
          <w:szCs w:val="20"/>
        </w:rPr>
        <w:fldChar w:fldCharType="end"/>
      </w:r>
      <w:r w:rsidR="00DE14B4" w:rsidRPr="004F0C6B">
        <w:rPr>
          <w:rFonts w:eastAsia="Times New Roman" w:cs="Times New Roman"/>
          <w:color w:val="000000"/>
          <w:sz w:val="20"/>
          <w:szCs w:val="20"/>
        </w:rPr>
        <w:t xml:space="preserve">, based on data regarding maximum and minimum temperatures for growth  </w:t>
      </w:r>
    </w:p>
    <w:p w14:paraId="3B85A68B"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b</w:t>
      </w:r>
      <w:r w:rsidRPr="004F0C6B">
        <w:rPr>
          <w:rFonts w:eastAsia="Times New Roman" w:cs="Times New Roman"/>
          <w:color w:val="000000"/>
          <w:sz w:val="20"/>
          <w:szCs w:val="20"/>
        </w:rPr>
        <w:t xml:space="preserve"> (Vannote 1980 )</w:t>
      </w:r>
    </w:p>
    <w:p w14:paraId="1152EDF4"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c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&lt;EndNote&gt;&lt;Cite&gt;&lt;Author&gt;Willis&lt;/Author&gt;&lt;Year&gt;1992&lt;/Year&gt;&lt;RecNum&gt;177&lt;/RecNum&gt;&lt;DisplayText&gt;(Willis 1992)&lt;/DisplayText&gt;&lt;record&gt;&lt;rec-number&gt;177&lt;/rec-number&gt;&lt;foreign-keys&gt;&lt;key app="EN" db-id="azst9za9a2x00ke2t595perzex9rz5a59war" timestamp="1668636842"&gt;177&lt;/key&gt;&lt;/foreign-keys&gt;&lt;ref-type name="Journal Article"&gt;17&lt;/ref-type&gt;&lt;contributors&gt;&lt;authors&gt;&lt;author&gt;Willis, Jr., L. D., and Hendricks, A. C.&lt;/author&gt;&lt;/authors&gt;&lt;/contributors&gt;&lt;titles&gt;&lt;title&gt;Life History, Growth, Survivorship, and Production of Hydropsyche slossonae in MillCreek, Virginia&lt;/title&gt;&lt;secondary-title&gt;Journal of the North American Benthological Society&lt;/secondary-title&gt;&lt;/titles&gt;&lt;periodical&gt;&lt;full-title&gt;Journal of the North American Benthological Society&lt;/full-title&gt;&lt;/periodical&gt;&lt;pages&gt;290-303&lt;/pages&gt;&lt;volume&gt;11&lt;/volume&gt;&lt;number&gt;3&lt;/number&gt;&lt;dates&gt;&lt;year&gt;1992&lt;/year&gt;&lt;/dates&gt;&lt;urls&gt;&lt;/urls&gt;&lt;electronic-resource-num&gt;https://doi.org/10.2307/1467649 &lt;/electronic-resource-num&gt;&lt;/record&gt;&lt;/Cite&gt;&lt;/EndNote&gt;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(Willis 1992)</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data about survival over time and scaling fecundity to time spent in larval and pupal stages</w:t>
      </w:r>
    </w:p>
    <w:p w14:paraId="357F59B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 xml:space="preserve">d </w:t>
      </w:r>
      <w:r w:rsidRPr="004F0C6B">
        <w:rPr>
          <w:rFonts w:eastAsia="Times New Roman" w:cs="Times New Roman"/>
          <w:color w:val="000000"/>
          <w:sz w:val="20"/>
          <w:szCs w:val="20"/>
        </w:rPr>
        <w:t>(Cross 2011), estimates calculated from data regarding growth and survival rates</w:t>
      </w:r>
    </w:p>
    <w:p w14:paraId="71A2BF63" w14:textId="77777777" w:rsidR="00DE14B4" w:rsidRPr="00AA6552" w:rsidRDefault="00DE14B4" w:rsidP="00DE14B4">
      <w:pPr>
        <w:spacing w:after="0" w:line="240" w:lineRule="auto"/>
        <w:ind w:left="-90"/>
        <w:rPr>
          <w:rFonts w:eastAsia="Times New Roman" w:cs="Times New Roman"/>
          <w:color w:val="000000"/>
          <w:sz w:val="20"/>
          <w:szCs w:val="20"/>
        </w:rPr>
      </w:pPr>
      <w:r w:rsidRPr="00AA6552">
        <w:rPr>
          <w:rFonts w:eastAsia="Times New Roman" w:cs="Times New Roman"/>
          <w:color w:val="000000"/>
          <w:sz w:val="20"/>
          <w:szCs w:val="20"/>
          <w:vertAlign w:val="superscript"/>
        </w:rPr>
        <w:t>e</w:t>
      </w:r>
      <w:r w:rsidRPr="00AA6552">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AA6552">
        <w:rPr>
          <w:rFonts w:eastAsia="Times New Roman" w:cs="Times New Roman"/>
          <w:color w:val="000000"/>
          <w:sz w:val="20"/>
          <w:szCs w:val="20"/>
        </w:rPr>
        <w:instrText xml:space="preserve"> ADDIN EN.CITE &lt;EndNote&gt;&lt;Cite&gt;&lt;Author&gt;McKenzie&lt;/Author&gt;&lt;Year&gt;2013&lt;/Year&gt;&lt;RecNum&gt;179&lt;/RecNum&gt;&lt;DisplayText&gt;(McKenzie 2013)&lt;/DisplayText&gt;&lt;record&gt;&lt;rec-number&gt;179&lt;/rec-number&gt;&lt;foreign-keys&gt;&lt;key app="EN" db-id="azst9za9a2x00ke2t595perzex9rz5a59war" timestamp="1668637137"&gt;179&lt;/key&gt;&lt;/foreign-keys&gt;&lt;ref-type name="Journal Article"&gt;17&lt;/ref-type&gt;&lt;contributors&gt;&lt;authors&gt;&lt;author&gt;McKenzie, V. J., Hall, W. E., and Guralnick, R. P.  &lt;/author&gt;&lt;/authors&gt;&lt;/contributors&gt;&lt;titles&gt;&lt;title&gt;New Zealand mudsnails (Potamopyrgus antipodarum) in Boulder Creek, Colorado: environmental factors associated with fecundity of a parthenogenic invader&lt;/title&gt;&lt;secondary-title&gt;Canadian Journal of Zoology&lt;/secondary-title&gt;&lt;/titles&gt;&lt;periodical&gt;&lt;full-title&gt;Canadian Journal of Zoology&lt;/full-title&gt;&lt;/periodical&gt;&lt;volume&gt;91&lt;/volume&gt;&lt;number&gt;1&lt;/number&gt;&lt;dates&gt;&lt;year&gt;2013&lt;/year&gt;&lt;/dates&gt;&lt;urls&gt;&lt;/urls&gt;&lt;electronic-resource-num&gt;http://dx.doi.org/10.1139/cjz-2012-0183&lt;/electronic-resource-num&gt;&lt;/record&gt;&lt;/Cite&gt;&lt;/EndNote&gt;</w:instrText>
      </w:r>
      <w:r w:rsidRPr="004F0C6B">
        <w:rPr>
          <w:rFonts w:eastAsia="Times New Roman" w:cs="Times New Roman"/>
          <w:color w:val="000000"/>
          <w:sz w:val="20"/>
          <w:szCs w:val="20"/>
        </w:rPr>
        <w:fldChar w:fldCharType="separate"/>
      </w:r>
      <w:r w:rsidRPr="00AA6552">
        <w:rPr>
          <w:rFonts w:eastAsia="Times New Roman" w:cs="Times New Roman"/>
          <w:noProof/>
          <w:color w:val="000000"/>
          <w:sz w:val="20"/>
          <w:szCs w:val="20"/>
        </w:rPr>
        <w:t>(McKenzie 2013)</w:t>
      </w:r>
      <w:r w:rsidRPr="004F0C6B">
        <w:rPr>
          <w:rFonts w:eastAsia="Times New Roman" w:cs="Times New Roman"/>
          <w:color w:val="000000"/>
          <w:sz w:val="20"/>
          <w:szCs w:val="20"/>
        </w:rPr>
        <w:fldChar w:fldCharType="end"/>
      </w:r>
    </w:p>
    <w:p w14:paraId="0B95325A"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f</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&lt;EndNote&gt;&lt;Cite&gt;&lt;Author&gt;Carson&lt;/Author&gt;&lt;Year&gt;2011&lt;/Year&gt;&lt;RecNum&gt;178&lt;/RecNum&gt;&lt;DisplayText&gt;(Carson 2011)&lt;/DisplayText&gt;&lt;record&gt;&lt;rec-number&gt;178&lt;/rec-number&gt;&lt;foreign-keys&gt;&lt;key app="EN" db-id="azst9za9a2x00ke2t595perzex9rz5a59war" timestamp="1668636997"&gt;178&lt;/key&gt;&lt;/foreign-keys&gt;&lt;ref-type name="Journal Article"&gt;17&lt;/ref-type&gt;&lt;contributors&gt;&lt;authors&gt;&lt;author&gt;Carson, H. S., Cook, G. S., Paloa, LD. C., Levin, L.A.&lt;/author&gt;&lt;/authors&gt;&lt;/contributors&gt;&lt;titles&gt;&lt;title&gt;Evaluating the importance of demographic connectivity in a marine metapopulation&lt;/title&gt;&lt;secondary-title&gt;Ecology&lt;/secondary-title&gt;&lt;/titles&gt;&lt;periodical&gt;&lt;full-title&gt;Ecology&lt;/full-title&gt;&lt;/periodical&gt;&lt;pages&gt;1972-1984&lt;/pages&gt;&lt;volume&gt;92&lt;/volume&gt;&lt;number&gt;10&lt;/number&gt;&lt;dates&gt;&lt;year&gt;2011&lt;/year&gt;&lt;/dates&gt;&lt;urls&gt;&lt;/urls&gt;&lt;electronic-resource-num&gt; https://doi.org/10.1890/11-0488.1&lt;/electronic-resource-num&gt;&lt;/record&gt;&lt;/Cite&gt;&lt;/EndNote&gt;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(Carson 2011)</w:t>
      </w:r>
      <w:r w:rsidRPr="004F0C6B">
        <w:rPr>
          <w:rFonts w:eastAsia="Times New Roman" w:cs="Times New Roman"/>
          <w:color w:val="000000"/>
          <w:sz w:val="20"/>
          <w:szCs w:val="20"/>
        </w:rPr>
        <w:fldChar w:fldCharType="end"/>
      </w:r>
    </w:p>
    <w:p w14:paraId="75B9640F" w14:textId="77777777" w:rsidR="00DE14B4" w:rsidRPr="004F0C6B" w:rsidRDefault="00DE14B4" w:rsidP="00DE14B4">
      <w:pPr>
        <w:spacing w:after="0" w:line="240" w:lineRule="auto"/>
        <w:ind w:left="-90"/>
        <w:rPr>
          <w:rFonts w:eastAsia="Times New Roman" w:cs="Times New Roman"/>
          <w:color w:val="000000"/>
          <w:sz w:val="20"/>
          <w:szCs w:val="20"/>
        </w:rPr>
      </w:pPr>
      <w:r w:rsidRPr="004F0C6B">
        <w:rPr>
          <w:rFonts w:eastAsia="Times New Roman" w:cs="Times New Roman"/>
          <w:color w:val="000000"/>
          <w:sz w:val="20"/>
          <w:szCs w:val="20"/>
          <w:vertAlign w:val="superscript"/>
        </w:rPr>
        <w:t>g</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&lt;EndNote&gt;&lt;Cite&gt;&lt;Author&gt;McPeek&lt;/Author&gt;&lt;Year&gt;1998&lt;/Year&gt;&lt;RecNum&gt;180&lt;/RecNum&gt;&lt;DisplayText&gt;(McPeek 1998)&lt;/DisplayText&gt;&lt;record&gt;&lt;rec-number&gt;180&lt;/rec-number&gt;&lt;foreign-keys&gt;&lt;key app="EN" db-id="azst9za9a2x00ke2t595perzex9rz5a59war" timestamp="1668637409"&gt;180&lt;/key&gt;&lt;/foreign-keys&gt;&lt;ref-type name="Journal Article"&gt;17&lt;/ref-type&gt;&lt;contributors&gt;&lt;authors&gt;&lt;author&gt;McPeek, M. A., and Peckarsky, B. L. &lt;/author&gt;&lt;/authors&gt;&lt;/contributors&gt;&lt;titles&gt;&lt;title&gt;Life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urls&gt;&lt;/urls&gt;&lt;electronic-resource-num&gt; https://doi.org/10.1890/0012-9658(1998)079[0867:LHATSO]2.0.CO;2&lt;/electronic-resource-num&gt;&lt;/record&gt;&lt;/Cite&gt;&lt;/EndNote&gt;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(McPeek 1998)</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based on daily mortality rates</w:t>
      </w:r>
    </w:p>
    <w:p w14:paraId="67C5C482" w14:textId="64408A95" w:rsidR="0058481E" w:rsidRPr="004F0C6B" w:rsidRDefault="00DE14B4" w:rsidP="00DE14B4">
      <w:pPr>
        <w:spacing w:line="240" w:lineRule="auto"/>
        <w:rPr>
          <w:rFonts w:cs="Times New Roman"/>
          <w:sz w:val="20"/>
          <w:szCs w:val="20"/>
        </w:rPr>
      </w:pPr>
      <w:r w:rsidRPr="004F0C6B">
        <w:rPr>
          <w:rFonts w:eastAsia="Times New Roman" w:cs="Times New Roman"/>
          <w:color w:val="000000"/>
          <w:sz w:val="20"/>
          <w:szCs w:val="20"/>
          <w:vertAlign w:val="superscript"/>
        </w:rPr>
        <w:t>h</w:t>
      </w:r>
      <w:r w:rsidRPr="004F0C6B">
        <w:rPr>
          <w:rFonts w:eastAsia="Times New Roman" w:cs="Times New Roman"/>
          <w:color w:val="000000"/>
          <w:sz w:val="20"/>
          <w:szCs w:val="20"/>
        </w:rPr>
        <w:t xml:space="preserve"> </w:t>
      </w:r>
      <w:r w:rsidRPr="004F0C6B">
        <w:rPr>
          <w:rFonts w:eastAsia="Times New Roman" w:cs="Times New Roman"/>
          <w:color w:val="000000"/>
          <w:sz w:val="20"/>
          <w:szCs w:val="20"/>
        </w:rPr>
        <w:fldChar w:fldCharType="begin"/>
      </w:r>
      <w:r w:rsidRPr="004F0C6B">
        <w:rPr>
          <w:rFonts w:eastAsia="Times New Roman" w:cs="Times New Roman"/>
          <w:color w:val="000000"/>
          <w:sz w:val="20"/>
          <w:szCs w:val="20"/>
        </w:rPr>
        <w:instrText xml:space="preserve"> ADDIN EN.CITE &lt;EndNote&gt;&lt;Cite&gt;&lt;Author&gt;Degrange&lt;/Author&gt;&lt;Year&gt;1960&lt;/Year&gt;&lt;RecNum&gt;181&lt;/RecNum&gt;&lt;DisplayText&gt;(Degrange 1960)&lt;/DisplayText&gt;&lt;record&gt;&lt;rec-number&gt;181&lt;/rec-number&gt;&lt;foreign-keys&gt;&lt;key app="EN" db-id="azst9za9a2x00ke2t595perzex9rz5a59war" timestamp="1668637738"&gt;181&lt;/key&gt;&lt;/foreign-keys&gt;&lt;ref-type name="Journal Article"&gt;17&lt;/ref-type&gt;&lt;contributors&gt;&lt;authors&gt;&lt;author&gt;Degrange, C.&lt;/author&gt;&lt;/authors&gt;&lt;/contributors&gt;&lt;titles&gt;&lt;title&gt;Recherches sur la reproduction des Ephemeropteres&lt;/title&gt;&lt;secondary-title&gt;Travaux du Laboratorie D&amp;apos;Hydrobiologie et de Pisciculture de L&amp;apos;Universite de Grenoble&lt;/secondary-title&gt;&lt;/titles&gt;&lt;periodical&gt;&lt;full-title&gt;Travaux du Laboratorie D&amp;apos;Hydrobiologie et de Pisciculture de L&amp;apos;Universite de Grenoble&lt;/full-title&gt;&lt;/periodical&gt;&lt;pages&gt;7-193&lt;/pages&gt;&lt;volume&gt;50/51&lt;/volume&gt;&lt;dates&gt;&lt;year&gt;1960&lt;/year&gt;&lt;/dates&gt;&lt;urls&gt;&lt;/urls&gt;&lt;/record&gt;&lt;/Cite&gt;&lt;/EndNote&gt;</w:instrText>
      </w:r>
      <w:r w:rsidRPr="004F0C6B">
        <w:rPr>
          <w:rFonts w:eastAsia="Times New Roman" w:cs="Times New Roman"/>
          <w:color w:val="000000"/>
          <w:sz w:val="20"/>
          <w:szCs w:val="20"/>
        </w:rPr>
        <w:fldChar w:fldCharType="separate"/>
      </w:r>
      <w:r w:rsidRPr="004F0C6B">
        <w:rPr>
          <w:rFonts w:eastAsia="Times New Roman" w:cs="Times New Roman"/>
          <w:noProof/>
          <w:color w:val="000000"/>
          <w:sz w:val="20"/>
          <w:szCs w:val="20"/>
        </w:rPr>
        <w:t>(Degrange 1960)</w:t>
      </w:r>
      <w:r w:rsidRPr="004F0C6B">
        <w:rPr>
          <w:rFonts w:eastAsia="Times New Roman" w:cs="Times New Roman"/>
          <w:color w:val="000000"/>
          <w:sz w:val="20"/>
          <w:szCs w:val="20"/>
        </w:rPr>
        <w:fldChar w:fldCharType="end"/>
      </w:r>
      <w:r w:rsidRPr="004F0C6B">
        <w:rPr>
          <w:rFonts w:eastAsia="Times New Roman" w:cs="Times New Roman"/>
          <w:color w:val="000000"/>
          <w:sz w:val="20"/>
          <w:szCs w:val="20"/>
        </w:rPr>
        <w:t>, model parameter pulled form normal distribution</w:t>
      </w:r>
    </w:p>
    <w:tbl>
      <w:tblPr>
        <w:tblW w:w="9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3"/>
        <w:gridCol w:w="966"/>
        <w:gridCol w:w="3766"/>
        <w:gridCol w:w="1934"/>
        <w:gridCol w:w="1934"/>
      </w:tblGrid>
      <w:tr w:rsidR="00483E03" w:rsidRPr="00CE6801" w14:paraId="69B70E43" w14:textId="18FE7B48" w:rsidTr="003F26D6">
        <w:trPr>
          <w:trHeight w:val="288"/>
        </w:trPr>
        <w:tc>
          <w:tcPr>
            <w:tcW w:w="1023" w:type="dxa"/>
            <w:shd w:val="clear" w:color="auto" w:fill="auto"/>
            <w:noWrap/>
            <w:vAlign w:val="bottom"/>
            <w:hideMark/>
          </w:tcPr>
          <w:p w14:paraId="090DA97D" w14:textId="77777777" w:rsidR="00483E03" w:rsidRPr="00CE6801" w:rsidRDefault="00483E03" w:rsidP="00483E03">
            <w:pPr>
              <w:spacing w:after="0" w:line="240" w:lineRule="auto"/>
              <w:ind w:left="-270" w:firstLine="257"/>
              <w:rPr>
                <w:rFonts w:eastAsia="Times New Roman" w:cs="Times New Roman"/>
                <w:color w:val="000000"/>
                <w:sz w:val="20"/>
                <w:szCs w:val="20"/>
              </w:rPr>
            </w:pPr>
            <w:r w:rsidRPr="00CE6801">
              <w:rPr>
                <w:rFonts w:eastAsia="Times New Roman" w:cs="Times New Roman"/>
                <w:color w:val="000000"/>
                <w:sz w:val="20"/>
                <w:szCs w:val="20"/>
              </w:rPr>
              <w:t>Parameter</w:t>
            </w:r>
          </w:p>
        </w:tc>
        <w:tc>
          <w:tcPr>
            <w:tcW w:w="966" w:type="dxa"/>
            <w:shd w:val="clear" w:color="auto" w:fill="auto"/>
            <w:noWrap/>
            <w:vAlign w:val="bottom"/>
            <w:hideMark/>
          </w:tcPr>
          <w:p w14:paraId="6C2BDC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Values</w:t>
            </w:r>
          </w:p>
        </w:tc>
        <w:tc>
          <w:tcPr>
            <w:tcW w:w="3766" w:type="dxa"/>
          </w:tcPr>
          <w:p w14:paraId="67FA287E" w14:textId="2668D291"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Vannote and Sweeney Recreation</w:t>
            </w:r>
          </w:p>
        </w:tc>
        <w:tc>
          <w:tcPr>
            <w:tcW w:w="1934" w:type="dxa"/>
            <w:vAlign w:val="bottom"/>
          </w:tcPr>
          <w:p w14:paraId="458D1D6C" w14:textId="36457533" w:rsidR="00483E03"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Grimm &amp; Fisher (1998) Recreation</w:t>
            </w:r>
          </w:p>
        </w:tc>
        <w:tc>
          <w:tcPr>
            <w:tcW w:w="1934" w:type="dxa"/>
          </w:tcPr>
          <w:p w14:paraId="75CC3399" w14:textId="0F4E2FD1" w:rsidR="00483E03" w:rsidRDefault="00483E03" w:rsidP="00483E03">
            <w:pPr>
              <w:spacing w:after="0" w:line="240" w:lineRule="auto"/>
              <w:rPr>
                <w:rFonts w:eastAsia="Times New Roman" w:cs="Times New Roman"/>
                <w:color w:val="000000"/>
                <w:sz w:val="20"/>
                <w:szCs w:val="20"/>
              </w:rPr>
            </w:pPr>
          </w:p>
        </w:tc>
      </w:tr>
      <w:tr w:rsidR="00483E03" w:rsidRPr="00CE6801" w14:paraId="30C3C959" w14:textId="35E4687F" w:rsidTr="003F26D6">
        <w:trPr>
          <w:trHeight w:val="288"/>
        </w:trPr>
        <w:tc>
          <w:tcPr>
            <w:tcW w:w="1023" w:type="dxa"/>
            <w:shd w:val="clear" w:color="auto" w:fill="auto"/>
            <w:noWrap/>
            <w:vAlign w:val="bottom"/>
            <w:hideMark/>
          </w:tcPr>
          <w:p w14:paraId="2EAB129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t</w:t>
            </w:r>
          </w:p>
        </w:tc>
        <w:tc>
          <w:tcPr>
            <w:tcW w:w="966" w:type="dxa"/>
            <w:shd w:val="clear" w:color="auto" w:fill="auto"/>
            <w:noWrap/>
            <w:vAlign w:val="bottom"/>
            <w:hideMark/>
          </w:tcPr>
          <w:p w14:paraId="73F59E38"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2 weeks</w:t>
            </w:r>
          </w:p>
        </w:tc>
        <w:tc>
          <w:tcPr>
            <w:tcW w:w="3766" w:type="dxa"/>
          </w:tcPr>
          <w:p w14:paraId="5B8EB3F5"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vAlign w:val="bottom"/>
          </w:tcPr>
          <w:p w14:paraId="30E7776C"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1689A9FB" w14:textId="51AE906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42C48B9" w14:textId="77777777" w:rsidTr="00483E03">
        <w:trPr>
          <w:trHeight w:val="288"/>
        </w:trPr>
        <w:tc>
          <w:tcPr>
            <w:tcW w:w="1023" w:type="dxa"/>
            <w:shd w:val="clear" w:color="auto" w:fill="auto"/>
            <w:noWrap/>
            <w:vAlign w:val="bottom"/>
          </w:tcPr>
          <w:p w14:paraId="1C471A6C" w14:textId="77777777" w:rsidR="00483E03" w:rsidRPr="00CE6801" w:rsidRDefault="00483E03" w:rsidP="00483E03">
            <w:pPr>
              <w:spacing w:after="0" w:line="240" w:lineRule="auto"/>
              <w:rPr>
                <w:rFonts w:eastAsia="Times New Roman" w:cs="Times New Roman"/>
                <w:color w:val="000000"/>
                <w:sz w:val="20"/>
                <w:szCs w:val="20"/>
              </w:rPr>
            </w:pPr>
          </w:p>
        </w:tc>
        <w:tc>
          <w:tcPr>
            <w:tcW w:w="966" w:type="dxa"/>
            <w:shd w:val="clear" w:color="auto" w:fill="auto"/>
            <w:noWrap/>
            <w:vAlign w:val="bottom"/>
          </w:tcPr>
          <w:p w14:paraId="6ECD745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5AF4A536"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51CF0982"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7672FBA1" w14:textId="3ADD2B33"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B22F6FA" w14:textId="3A4AAD7E" w:rsidTr="00483E03">
        <w:trPr>
          <w:trHeight w:val="288"/>
        </w:trPr>
        <w:tc>
          <w:tcPr>
            <w:tcW w:w="1023" w:type="dxa"/>
            <w:shd w:val="clear" w:color="auto" w:fill="auto"/>
            <w:noWrap/>
            <w:vAlign w:val="bottom"/>
            <w:hideMark/>
          </w:tcPr>
          <w:p w14:paraId="621030A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d</w:t>
            </w:r>
          </w:p>
        </w:tc>
        <w:tc>
          <w:tcPr>
            <w:tcW w:w="966" w:type="dxa"/>
            <w:shd w:val="clear" w:color="auto" w:fill="auto"/>
            <w:noWrap/>
            <w:vAlign w:val="bottom"/>
            <w:hideMark/>
          </w:tcPr>
          <w:p w14:paraId="2228326B"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23D10A5A"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25F64A8"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5DEE9429" w14:textId="0EACB318"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59D05A" w14:textId="24B6DD7C" w:rsidTr="00483E03">
        <w:trPr>
          <w:trHeight w:val="288"/>
        </w:trPr>
        <w:tc>
          <w:tcPr>
            <w:tcW w:w="1023" w:type="dxa"/>
            <w:shd w:val="clear" w:color="auto" w:fill="auto"/>
            <w:noWrap/>
            <w:vAlign w:val="bottom"/>
            <w:hideMark/>
          </w:tcPr>
          <w:p w14:paraId="0769D94C"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K</w:t>
            </w:r>
            <w:r w:rsidRPr="00CE6801">
              <w:rPr>
                <w:rFonts w:eastAsia="Times New Roman" w:cs="Times New Roman"/>
                <w:color w:val="000000"/>
                <w:sz w:val="20"/>
                <w:szCs w:val="20"/>
                <w:vertAlign w:val="subscript"/>
              </w:rPr>
              <w:t>b</w:t>
            </w:r>
          </w:p>
        </w:tc>
        <w:tc>
          <w:tcPr>
            <w:tcW w:w="966" w:type="dxa"/>
            <w:shd w:val="clear" w:color="auto" w:fill="auto"/>
            <w:noWrap/>
            <w:vAlign w:val="bottom"/>
            <w:hideMark/>
          </w:tcPr>
          <w:p w14:paraId="02C1F17C"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10000</w:t>
            </w:r>
          </w:p>
        </w:tc>
        <w:tc>
          <w:tcPr>
            <w:tcW w:w="3766" w:type="dxa"/>
          </w:tcPr>
          <w:p w14:paraId="40259490"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D7D29A9" w14:textId="21ADEEC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150</w:t>
            </w:r>
          </w:p>
        </w:tc>
        <w:tc>
          <w:tcPr>
            <w:tcW w:w="1934" w:type="dxa"/>
          </w:tcPr>
          <w:p w14:paraId="165BA9CD" w14:textId="70A538B3"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511F185" w14:textId="558DE973" w:rsidTr="00483E03">
        <w:trPr>
          <w:trHeight w:val="288"/>
        </w:trPr>
        <w:tc>
          <w:tcPr>
            <w:tcW w:w="1023" w:type="dxa"/>
            <w:shd w:val="clear" w:color="auto" w:fill="auto"/>
            <w:noWrap/>
            <w:vAlign w:val="bottom"/>
            <w:hideMark/>
          </w:tcPr>
          <w:p w14:paraId="419AF04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Q</w:t>
            </w:r>
            <w:r w:rsidRPr="00CE6801">
              <w:rPr>
                <w:rFonts w:eastAsia="Times New Roman" w:cs="Times New Roman"/>
                <w:color w:val="000000"/>
                <w:sz w:val="20"/>
                <w:szCs w:val="20"/>
                <w:vertAlign w:val="subscript"/>
              </w:rPr>
              <w:t>min</w:t>
            </w:r>
          </w:p>
        </w:tc>
        <w:tc>
          <w:tcPr>
            <w:tcW w:w="966" w:type="dxa"/>
            <w:shd w:val="clear" w:color="auto" w:fill="auto"/>
            <w:noWrap/>
            <w:vAlign w:val="bottom"/>
            <w:hideMark/>
          </w:tcPr>
          <w:p w14:paraId="7000ADA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40000</w:t>
            </w:r>
          </w:p>
        </w:tc>
        <w:tc>
          <w:tcPr>
            <w:tcW w:w="3766" w:type="dxa"/>
          </w:tcPr>
          <w:p w14:paraId="192F850B"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324A1D3D" w14:textId="28AF476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11.25</w:t>
            </w:r>
          </w:p>
        </w:tc>
        <w:tc>
          <w:tcPr>
            <w:tcW w:w="1934" w:type="dxa"/>
          </w:tcPr>
          <w:p w14:paraId="4041C1A9" w14:textId="15B3EAF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688B11E2" w14:textId="35AF44EA" w:rsidTr="00483E03">
        <w:trPr>
          <w:trHeight w:val="288"/>
        </w:trPr>
        <w:tc>
          <w:tcPr>
            <w:tcW w:w="1023" w:type="dxa"/>
            <w:shd w:val="clear" w:color="auto" w:fill="auto"/>
            <w:noWrap/>
            <w:vAlign w:val="bottom"/>
            <w:hideMark/>
          </w:tcPr>
          <w:p w14:paraId="7C6B7B37"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a</w:t>
            </w:r>
          </w:p>
        </w:tc>
        <w:tc>
          <w:tcPr>
            <w:tcW w:w="966" w:type="dxa"/>
            <w:shd w:val="clear" w:color="auto" w:fill="auto"/>
            <w:noWrap/>
            <w:vAlign w:val="bottom"/>
            <w:hideMark/>
          </w:tcPr>
          <w:p w14:paraId="4262EF81" w14:textId="777777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3000</w:t>
            </w:r>
          </w:p>
        </w:tc>
        <w:tc>
          <w:tcPr>
            <w:tcW w:w="3766" w:type="dxa"/>
          </w:tcPr>
          <w:p w14:paraId="28A3E34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08304C87" w14:textId="675309D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0.0075</w:t>
            </w:r>
          </w:p>
        </w:tc>
        <w:tc>
          <w:tcPr>
            <w:tcW w:w="1934" w:type="dxa"/>
          </w:tcPr>
          <w:p w14:paraId="1FF39AA7" w14:textId="60506B46"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19F88FEA" w14:textId="5F80C3BF" w:rsidTr="003F26D6">
        <w:trPr>
          <w:trHeight w:val="288"/>
        </w:trPr>
        <w:tc>
          <w:tcPr>
            <w:tcW w:w="1023" w:type="dxa"/>
            <w:shd w:val="clear" w:color="auto" w:fill="auto"/>
            <w:noWrap/>
            <w:vAlign w:val="bottom"/>
            <w:hideMark/>
          </w:tcPr>
          <w:p w14:paraId="3A3A0C21"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h</w:t>
            </w:r>
          </w:p>
        </w:tc>
        <w:tc>
          <w:tcPr>
            <w:tcW w:w="966" w:type="dxa"/>
            <w:shd w:val="clear" w:color="auto" w:fill="auto"/>
            <w:noWrap/>
            <w:vAlign w:val="bottom"/>
            <w:hideMark/>
          </w:tcPr>
          <w:p w14:paraId="5FF01F95" w14:textId="74ACAF4C" w:rsidR="00483E03" w:rsidRPr="00CE6801" w:rsidRDefault="00483E03" w:rsidP="00483E03">
            <w:pPr>
              <w:spacing w:after="0" w:line="240" w:lineRule="auto"/>
              <w:ind w:right="100"/>
              <w:jc w:val="right"/>
              <w:rPr>
                <w:rFonts w:eastAsia="Times New Roman" w:cs="Times New Roman"/>
                <w:color w:val="000000"/>
                <w:sz w:val="20"/>
                <w:szCs w:val="20"/>
              </w:rPr>
            </w:pPr>
            <m:oMathPara>
              <m:oMath>
                <m:r>
                  <w:rPr>
                    <w:rFonts w:ascii="Cambria Math" w:eastAsia="Times New Roman" w:hAnsi="Cambria Math" w:cs="Times New Roman"/>
                    <w:color w:val="000000"/>
                    <w:sz w:val="20"/>
                    <w:szCs w:val="20"/>
                  </w:rPr>
                  <m:t>2.2×</m:t>
                </m:r>
                <m:sSup>
                  <m:sSupPr>
                    <m:ctrlPr>
                      <w:rPr>
                        <w:rFonts w:ascii="Cambria Math" w:eastAsia="Times New Roman" w:hAnsi="Cambria Math" w:cs="Times New Roman"/>
                        <w:i/>
                        <w:color w:val="000000"/>
                        <w:sz w:val="20"/>
                        <w:szCs w:val="20"/>
                      </w:rPr>
                    </m:ctrlPr>
                  </m:sSupPr>
                  <m:e>
                    <m:r>
                      <w:rPr>
                        <w:rFonts w:ascii="Cambria Math" w:eastAsia="Times New Roman" w:hAnsi="Cambria Math" w:cs="Times New Roman"/>
                        <w:color w:val="000000"/>
                        <w:sz w:val="20"/>
                        <w:szCs w:val="20"/>
                      </w:rPr>
                      <m:t>10</m:t>
                    </m:r>
                  </m:e>
                  <m:sup>
                    <m:r>
                      <w:rPr>
                        <w:rFonts w:ascii="Cambria Math" w:eastAsia="Times New Roman" w:hAnsi="Cambria Math" w:cs="Times New Roman"/>
                        <w:color w:val="000000"/>
                        <w:sz w:val="20"/>
                        <w:szCs w:val="20"/>
                      </w:rPr>
                      <m:t>-4</m:t>
                    </m:r>
                  </m:sup>
                </m:sSup>
              </m:oMath>
            </m:oMathPara>
          </w:p>
        </w:tc>
        <w:tc>
          <w:tcPr>
            <w:tcW w:w="3766" w:type="dxa"/>
          </w:tcPr>
          <w:p w14:paraId="20B994C2"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vAlign w:val="bottom"/>
          </w:tcPr>
          <w:p w14:paraId="21EBF394"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69E25060" w14:textId="3FF48054"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F17557A" w14:textId="2A32527C" w:rsidTr="00483E03">
        <w:trPr>
          <w:trHeight w:val="288"/>
        </w:trPr>
        <w:tc>
          <w:tcPr>
            <w:tcW w:w="1023" w:type="dxa"/>
            <w:shd w:val="clear" w:color="auto" w:fill="auto"/>
            <w:noWrap/>
            <w:vAlign w:val="bottom"/>
          </w:tcPr>
          <w:p w14:paraId="193353C6" w14:textId="7C3BFCB6" w:rsidR="00483E03" w:rsidRPr="00CE6801" w:rsidRDefault="00483E03" w:rsidP="00483E03">
            <w:pPr>
              <w:spacing w:after="0" w:line="240" w:lineRule="auto"/>
              <w:rPr>
                <w:rFonts w:eastAsia="Times New Roman" w:cs="Times New Roman"/>
                <w:color w:val="000000"/>
                <w:sz w:val="20"/>
                <w:szCs w:val="20"/>
              </w:rPr>
            </w:pPr>
            <w:r>
              <w:rPr>
                <w:rFonts w:eastAsia="Times New Roman" w:cs="Times New Roman"/>
                <w:color w:val="000000"/>
                <w:sz w:val="20"/>
                <w:szCs w:val="20"/>
              </w:rPr>
              <w:t>b</w:t>
            </w:r>
          </w:p>
        </w:tc>
        <w:tc>
          <w:tcPr>
            <w:tcW w:w="966" w:type="dxa"/>
            <w:shd w:val="clear" w:color="auto" w:fill="auto"/>
            <w:noWrap/>
            <w:vAlign w:val="bottom"/>
          </w:tcPr>
          <w:p w14:paraId="61219BAF" w14:textId="4C8FD2E5" w:rsidR="00483E03" w:rsidRPr="00CE6801" w:rsidRDefault="00483E03" w:rsidP="00483E03">
            <w:pPr>
              <w:spacing w:after="0" w:line="240" w:lineRule="auto"/>
              <w:jc w:val="right"/>
              <w:rPr>
                <w:rFonts w:eastAsia="Times New Roman" w:cs="Times New Roman"/>
                <w:color w:val="000000"/>
                <w:sz w:val="20"/>
                <w:szCs w:val="20"/>
              </w:rPr>
            </w:pPr>
            <w:r w:rsidRPr="006A594D">
              <w:rPr>
                <w:rFonts w:eastAsia="Times New Roman" w:cs="Times New Roman"/>
                <w:color w:val="000000"/>
                <w:sz w:val="20"/>
                <w:szCs w:val="20"/>
              </w:rPr>
              <w:t>1.221403</w:t>
            </w:r>
          </w:p>
        </w:tc>
        <w:tc>
          <w:tcPr>
            <w:tcW w:w="3766" w:type="dxa"/>
          </w:tcPr>
          <w:p w14:paraId="615E70B9"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49403C9F" w14:textId="77AD6B9F"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67933031" w14:textId="73EC3F2B"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ECE9455" w14:textId="14ACBD24" w:rsidTr="00483E03">
        <w:trPr>
          <w:trHeight w:val="288"/>
        </w:trPr>
        <w:tc>
          <w:tcPr>
            <w:tcW w:w="1023" w:type="dxa"/>
            <w:shd w:val="clear" w:color="auto" w:fill="auto"/>
            <w:noWrap/>
            <w:vAlign w:val="bottom"/>
            <w:hideMark/>
          </w:tcPr>
          <w:p w14:paraId="6FB5D65A"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p>
        </w:tc>
        <w:tc>
          <w:tcPr>
            <w:tcW w:w="966" w:type="dxa"/>
            <w:shd w:val="clear" w:color="auto" w:fill="auto"/>
            <w:noWrap/>
            <w:vAlign w:val="bottom"/>
            <w:hideMark/>
          </w:tcPr>
          <w:p w14:paraId="2DED2C70" w14:textId="2A832577"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0.1</w:t>
            </w:r>
          </w:p>
        </w:tc>
        <w:tc>
          <w:tcPr>
            <w:tcW w:w="3766" w:type="dxa"/>
          </w:tcPr>
          <w:p w14:paraId="5004BFBD" w14:textId="77777777" w:rsidR="00483E03" w:rsidRPr="00CE6801" w:rsidRDefault="00483E03" w:rsidP="00483E03">
            <w:pPr>
              <w:spacing w:after="0" w:line="240" w:lineRule="auto"/>
              <w:jc w:val="right"/>
              <w:rPr>
                <w:rFonts w:eastAsia="Times New Roman" w:cs="Times New Roman"/>
                <w:color w:val="000000"/>
                <w:sz w:val="20"/>
                <w:szCs w:val="20"/>
              </w:rPr>
            </w:pPr>
          </w:p>
        </w:tc>
        <w:tc>
          <w:tcPr>
            <w:tcW w:w="1934" w:type="dxa"/>
          </w:tcPr>
          <w:p w14:paraId="1D8C52DC" w14:textId="5306AFE4" w:rsidR="00483E03" w:rsidRPr="00CE6801" w:rsidRDefault="00483E03" w:rsidP="00483E03">
            <w:pPr>
              <w:spacing w:after="0" w:line="240" w:lineRule="auto"/>
              <w:jc w:val="right"/>
              <w:rPr>
                <w:rFonts w:eastAsia="Times New Roman" w:cs="Times New Roman"/>
                <w:color w:val="000000"/>
                <w:sz w:val="20"/>
                <w:szCs w:val="20"/>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41E0D2CA" w14:textId="40627E19" w:rsidR="00483E03" w:rsidRPr="00CE6801" w:rsidRDefault="00483E03" w:rsidP="00483E03">
            <w:pPr>
              <w:spacing w:after="0" w:line="240" w:lineRule="auto"/>
              <w:jc w:val="right"/>
              <w:rPr>
                <w:rFonts w:eastAsia="Times New Roman" w:cs="Times New Roman"/>
                <w:color w:val="000000"/>
                <w:sz w:val="20"/>
                <w:szCs w:val="20"/>
              </w:rPr>
            </w:pPr>
          </w:p>
        </w:tc>
      </w:tr>
      <w:tr w:rsidR="00483E03" w:rsidRPr="00CE6801" w14:paraId="78CFF066" w14:textId="69035883" w:rsidTr="00483E03">
        <w:trPr>
          <w:trHeight w:val="288"/>
        </w:trPr>
        <w:tc>
          <w:tcPr>
            <w:tcW w:w="1023" w:type="dxa"/>
            <w:shd w:val="clear" w:color="auto" w:fill="auto"/>
            <w:noWrap/>
            <w:hideMark/>
          </w:tcPr>
          <w:p w14:paraId="561D844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45696EE4"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C066B69" w14:textId="3B6764BA" w:rsidR="00483E03" w:rsidRPr="00CE6801" w:rsidRDefault="0000000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EEAB7C6" w14:textId="4296A4DB"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0.23</w:t>
            </w:r>
            <w:r w:rsidRPr="00CE6801">
              <w:rPr>
                <w:rFonts w:eastAsia="Times New Roman" w:cs="Times New Roman"/>
                <w:color w:val="000000"/>
                <w:sz w:val="20"/>
                <w:szCs w:val="20"/>
                <w:vertAlign w:val="superscript"/>
              </w:rPr>
              <w:t>g</w:t>
            </w:r>
          </w:p>
        </w:tc>
        <w:tc>
          <w:tcPr>
            <w:tcW w:w="1934" w:type="dxa"/>
          </w:tcPr>
          <w:p w14:paraId="40677E38" w14:textId="2B538A3B" w:rsidR="00483E03" w:rsidRDefault="00483E03" w:rsidP="00483E03">
            <w:pPr>
              <w:spacing w:after="0" w:line="240" w:lineRule="auto"/>
              <w:rPr>
                <w:rFonts w:eastAsia="DengXian" w:cs="Times New Roman"/>
                <w:color w:val="000000"/>
                <w:sz w:val="20"/>
                <w:szCs w:val="20"/>
              </w:rPr>
            </w:pPr>
          </w:p>
        </w:tc>
      </w:tr>
      <w:tr w:rsidR="00483E03" w:rsidRPr="00CE6801" w14:paraId="092FAD09" w14:textId="5D620202" w:rsidTr="00483E03">
        <w:trPr>
          <w:trHeight w:val="288"/>
        </w:trPr>
        <w:tc>
          <w:tcPr>
            <w:tcW w:w="1023" w:type="dxa"/>
            <w:shd w:val="clear" w:color="auto" w:fill="auto"/>
            <w:noWrap/>
            <w:hideMark/>
          </w:tcPr>
          <w:p w14:paraId="5C467582"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1616F131"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3766" w:type="dxa"/>
            <w:vAlign w:val="bottom"/>
          </w:tcPr>
          <w:p w14:paraId="088FF822" w14:textId="77777777" w:rsidR="00483E03" w:rsidRPr="00CE6801" w:rsidRDefault="00483E03" w:rsidP="00483E03">
            <w:pPr>
              <w:spacing w:after="0" w:line="240" w:lineRule="auto"/>
              <w:rPr>
                <w:rFonts w:eastAsia="Times New Roman" w:cs="Times New Roman"/>
                <w:color w:val="000000"/>
                <w:sz w:val="20"/>
                <w:szCs w:val="20"/>
                <w:highlight w:val="yellow"/>
              </w:rPr>
            </w:pPr>
          </w:p>
          <w:p w14:paraId="162EEB8C" w14:textId="77777777" w:rsidR="00483E03" w:rsidRPr="00CE6801" w:rsidRDefault="00000000" w:rsidP="00483E03">
            <w:pPr>
              <w:spacing w:after="0" w:line="240" w:lineRule="auto"/>
              <w:rPr>
                <w:rFonts w:eastAsia="Times New Roman" w:cs="Times New Roman"/>
                <w:color w:val="000000"/>
                <w:sz w:val="20"/>
                <w:szCs w:val="20"/>
                <w:highlight w:val="yellow"/>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0.183×℃-1.83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p w14:paraId="18DAD558" w14:textId="77777777" w:rsidR="00483E03" w:rsidRPr="00CE6801" w:rsidRDefault="00483E03" w:rsidP="00483E03">
            <w:pPr>
              <w:spacing w:after="0" w:line="240" w:lineRule="auto"/>
              <w:rPr>
                <w:rFonts w:eastAsia="Times New Roman" w:cs="Times New Roman"/>
                <w:color w:val="000000"/>
                <w:sz w:val="20"/>
                <w:szCs w:val="20"/>
                <w:highlight w:val="yellow"/>
              </w:rPr>
            </w:pPr>
          </w:p>
        </w:tc>
        <w:tc>
          <w:tcPr>
            <w:tcW w:w="1934" w:type="dxa"/>
          </w:tcPr>
          <w:p w14:paraId="02774EF7" w14:textId="283F3609" w:rsidR="00483E03" w:rsidRPr="00CE6801" w:rsidRDefault="00483E03" w:rsidP="00483E03">
            <w:pPr>
              <w:spacing w:after="0" w:line="240" w:lineRule="auto"/>
              <w:rPr>
                <w:rFonts w:eastAsia="Times New Roman" w:cs="Times New Roman"/>
                <w:color w:val="000000"/>
                <w:sz w:val="20"/>
                <w:szCs w:val="20"/>
                <w:highlight w:val="yellow"/>
              </w:rPr>
            </w:pPr>
            <w:r w:rsidRPr="00CE6801">
              <w:rPr>
                <w:rFonts w:eastAsia="Times New Roman" w:cs="Times New Roman"/>
                <w:color w:val="000000"/>
                <w:sz w:val="20"/>
                <w:szCs w:val="20"/>
              </w:rPr>
              <w:t>0.25</w:t>
            </w:r>
            <w:r w:rsidRPr="00CE6801">
              <w:rPr>
                <w:rFonts w:eastAsia="Times New Roman" w:cs="Times New Roman"/>
                <w:color w:val="000000"/>
                <w:sz w:val="20"/>
                <w:szCs w:val="20"/>
                <w:vertAlign w:val="superscript"/>
              </w:rPr>
              <w:t>g</w:t>
            </w:r>
          </w:p>
        </w:tc>
        <w:tc>
          <w:tcPr>
            <w:tcW w:w="1934" w:type="dxa"/>
          </w:tcPr>
          <w:p w14:paraId="13F3F480" w14:textId="4D990590" w:rsidR="00483E03" w:rsidRPr="00CE6801" w:rsidRDefault="00483E03" w:rsidP="00483E03">
            <w:pPr>
              <w:spacing w:after="0" w:line="240" w:lineRule="auto"/>
              <w:rPr>
                <w:rFonts w:eastAsia="Times New Roman" w:cs="Times New Roman"/>
                <w:color w:val="000000"/>
                <w:sz w:val="20"/>
                <w:szCs w:val="20"/>
                <w:highlight w:val="yellow"/>
              </w:rPr>
            </w:pPr>
          </w:p>
        </w:tc>
      </w:tr>
      <w:tr w:rsidR="00483E03" w:rsidRPr="00CE6801" w14:paraId="1B2A7528" w14:textId="10F789F3" w:rsidTr="00483E03">
        <w:trPr>
          <w:trHeight w:val="288"/>
        </w:trPr>
        <w:tc>
          <w:tcPr>
            <w:tcW w:w="1023" w:type="dxa"/>
            <w:shd w:val="clear" w:color="auto" w:fill="auto"/>
            <w:noWrap/>
            <w:hideMark/>
          </w:tcPr>
          <w:p w14:paraId="050DE9A5"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01C91B56"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4B0CE6C8" w14:textId="210F205E" w:rsidR="00483E03" w:rsidRPr="00CE6801" w:rsidRDefault="0000000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1437346E" w14:textId="1C08ADE5"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0373F2A4" w14:textId="361D118E" w:rsidR="00483E03" w:rsidRDefault="00483E03" w:rsidP="00483E03">
            <w:pPr>
              <w:spacing w:after="0" w:line="240" w:lineRule="auto"/>
              <w:rPr>
                <w:rFonts w:eastAsia="DengXian" w:cs="Times New Roman"/>
                <w:color w:val="000000"/>
                <w:sz w:val="20"/>
                <w:szCs w:val="20"/>
              </w:rPr>
            </w:pPr>
          </w:p>
        </w:tc>
      </w:tr>
      <w:tr w:rsidR="00483E03" w:rsidRPr="00CE6801" w14:paraId="1EFBFA43" w14:textId="12303C5F" w:rsidTr="00483E03">
        <w:trPr>
          <w:trHeight w:val="288"/>
        </w:trPr>
        <w:tc>
          <w:tcPr>
            <w:tcW w:w="1023" w:type="dxa"/>
            <w:shd w:val="clear" w:color="auto" w:fill="auto"/>
            <w:noWrap/>
            <w:hideMark/>
          </w:tcPr>
          <w:p w14:paraId="46DD3AE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G</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288ED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vAlign w:val="bottom"/>
          </w:tcPr>
          <w:p w14:paraId="627DD1A9" w14:textId="5C598D10" w:rsidR="00483E03" w:rsidRPr="00CE6801" w:rsidRDefault="00000000" w:rsidP="00483E03">
            <w:pPr>
              <w:spacing w:after="0" w:line="240" w:lineRule="auto"/>
              <w:rPr>
                <w:rFonts w:eastAsia="Times New Roman" w:cs="Times New Roman"/>
                <w:color w:val="000000"/>
                <w:sz w:val="20"/>
                <w:szCs w:val="20"/>
              </w:rPr>
            </w:pPr>
            <m:oMathPara>
              <m:oMath>
                <m:sSup>
                  <m:sSupPr>
                    <m:ctrlPr>
                      <w:rPr>
                        <w:rFonts w:ascii="Cambria Math" w:eastAsia="Times New Roman" w:hAnsi="Cambria Math" w:cs="Times New Roman"/>
                        <w:i/>
                        <w:color w:val="000000"/>
                        <w:sz w:val="20"/>
                        <w:szCs w:val="20"/>
                      </w:rPr>
                    </m:ctrlPr>
                  </m:sSupPr>
                  <m:e>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r>
                              <w:rPr>
                                <w:rFonts w:ascii="Cambria Math" w:eastAsia="Times New Roman" w:hAnsi="Cambria Math" w:cs="Times New Roman"/>
                                <w:color w:val="000000"/>
                                <w:sz w:val="20"/>
                                <w:szCs w:val="20"/>
                              </w:rPr>
                              <m:t xml:space="preserve">0.55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≤10℃</m:t>
                            </m:r>
                          </m:e>
                          <m:e>
                            <m:r>
                              <w:rPr>
                                <w:rFonts w:ascii="Cambria Math" w:eastAsia="Times New Roman" w:hAnsi="Cambria Math" w:cs="Times New Roman"/>
                                <w:color w:val="000000"/>
                                <w:sz w:val="20"/>
                                <w:szCs w:val="20"/>
                              </w:rPr>
                              <m:t>-0.183×℃+2.38   13℃≥</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&gt;10℃</m:t>
                            </m:r>
                            <m:ctrlPr>
                              <w:rPr>
                                <w:rFonts w:ascii="Cambria Math" w:eastAsia="Cambria Math" w:hAnsi="Cambria Math" w:cs="Cambria Math"/>
                                <w:i/>
                                <w:color w:val="000000"/>
                                <w:sz w:val="20"/>
                                <w:szCs w:val="20"/>
                              </w:rPr>
                            </m:ctrlPr>
                          </m:e>
                          <m:e>
                            <m:r>
                              <w:rPr>
                                <w:rFonts w:ascii="Cambria Math" w:eastAsia="Times New Roman" w:hAnsi="Cambria Math" w:cs="Times New Roman"/>
                                <w:color w:val="000000"/>
                                <w:sz w:val="20"/>
                                <w:szCs w:val="20"/>
                              </w:rPr>
                              <m:t xml:space="preserve">0.001                </m:t>
                            </m:r>
                            <m:sSub>
                              <m:sSubPr>
                                <m:ctrlPr>
                                  <w:rPr>
                                    <w:rFonts w:ascii="Cambria Math" w:eastAsia="Times New Roman" w:hAnsi="Cambria Math" w:cs="Times New Roman"/>
                                    <w:i/>
                                    <w:color w:val="000000"/>
                                    <w:sz w:val="20"/>
                                    <w:szCs w:val="20"/>
                                  </w:rPr>
                                </m:ctrlPr>
                              </m:sSubPr>
                              <m:e>
                                <m:r>
                                  <w:rPr>
                                    <w:rFonts w:ascii="Cambria Math" w:eastAsia="Times New Roman" w:hAnsi="Cambria Math" w:cs="Times New Roman"/>
                                    <w:color w:val="000000"/>
                                    <w:sz w:val="20"/>
                                    <w:szCs w:val="20"/>
                                  </w:rPr>
                                  <m:t>℃</m:t>
                                </m:r>
                              </m:e>
                              <m:sub>
                                <m:r>
                                  <w:rPr>
                                    <w:rFonts w:ascii="Cambria Math" w:eastAsia="Times New Roman" w:hAnsi="Cambria Math" w:cs="Times New Roman"/>
                                    <w:color w:val="000000"/>
                                    <w:sz w:val="20"/>
                                    <w:szCs w:val="20"/>
                                  </w:rPr>
                                  <m:t>t</m:t>
                                </m:r>
                              </m:sub>
                            </m:sSub>
                            <m:r>
                              <w:rPr>
                                <w:rFonts w:ascii="Cambria Math" w:eastAsia="Times New Roman" w:hAnsi="Cambria Math" w:cs="Times New Roman"/>
                                <w:color w:val="000000"/>
                                <w:sz w:val="20"/>
                                <w:szCs w:val="20"/>
                              </w:rPr>
                              <m:t xml:space="preserve">&gt;13℃ </m:t>
                            </m:r>
                          </m:e>
                        </m:eqArr>
                      </m:e>
                    </m:d>
                  </m:e>
                  <m:sup>
                    <m:r>
                      <w:rPr>
                        <w:rFonts w:ascii="Cambria Math" w:eastAsia="Times New Roman" w:hAnsi="Cambria Math" w:cs="Times New Roman"/>
                        <w:color w:val="000000"/>
                        <w:sz w:val="20"/>
                        <w:szCs w:val="20"/>
                      </w:rPr>
                      <m:t>a</m:t>
                    </m:r>
                  </m:sup>
                </m:sSup>
              </m:oMath>
            </m:oMathPara>
          </w:p>
        </w:tc>
        <w:tc>
          <w:tcPr>
            <w:tcW w:w="1934" w:type="dxa"/>
          </w:tcPr>
          <w:p w14:paraId="387B89B2" w14:textId="1403EDA1" w:rsidR="00483E03" w:rsidRDefault="00483E03" w:rsidP="00483E03">
            <w:pPr>
              <w:spacing w:after="0" w:line="240" w:lineRule="auto"/>
              <w:rPr>
                <w:rFonts w:eastAsia="DengXian" w:cs="Times New Roman"/>
                <w:color w:val="000000"/>
                <w:sz w:val="20"/>
                <w:szCs w:val="20"/>
              </w:rPr>
            </w:pPr>
            <w:r w:rsidRPr="00CE6801">
              <w:rPr>
                <w:rFonts w:eastAsia="Times New Roman" w:cs="Times New Roman"/>
                <w:color w:val="000000"/>
                <w:sz w:val="20"/>
                <w:szCs w:val="20"/>
              </w:rPr>
              <w:t>0</w:t>
            </w:r>
          </w:p>
        </w:tc>
        <w:tc>
          <w:tcPr>
            <w:tcW w:w="1934" w:type="dxa"/>
          </w:tcPr>
          <w:p w14:paraId="5F88C43A" w14:textId="24E32127" w:rsidR="00483E03" w:rsidRDefault="00483E03" w:rsidP="00483E03">
            <w:pPr>
              <w:spacing w:after="0" w:line="240" w:lineRule="auto"/>
              <w:rPr>
                <w:rFonts w:eastAsia="DengXian" w:cs="Times New Roman"/>
                <w:color w:val="000000"/>
                <w:sz w:val="20"/>
                <w:szCs w:val="20"/>
              </w:rPr>
            </w:pPr>
          </w:p>
        </w:tc>
      </w:tr>
      <w:tr w:rsidR="00483E03" w:rsidRPr="00CE6801" w14:paraId="3BC95D51" w14:textId="1CDCDC5C" w:rsidTr="00483E03">
        <w:trPr>
          <w:trHeight w:val="288"/>
        </w:trPr>
        <w:tc>
          <w:tcPr>
            <w:tcW w:w="1023" w:type="dxa"/>
            <w:shd w:val="clear" w:color="auto" w:fill="auto"/>
            <w:noWrap/>
            <w:hideMark/>
          </w:tcPr>
          <w:p w14:paraId="43BCAC5D"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P</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82D4553"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4AFD12DB" w14:textId="7285939F"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16A971E6" w14:textId="75BFFF3E"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5FFE6F7D" w14:textId="765E31CD"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1DCA28D9" w14:textId="3F0805D9" w:rsidTr="00483E03">
        <w:trPr>
          <w:trHeight w:val="288"/>
        </w:trPr>
        <w:tc>
          <w:tcPr>
            <w:tcW w:w="1023" w:type="dxa"/>
            <w:shd w:val="clear" w:color="auto" w:fill="auto"/>
            <w:noWrap/>
            <w:hideMark/>
          </w:tcPr>
          <w:p w14:paraId="370DAFF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1</w:t>
            </w:r>
          </w:p>
        </w:tc>
        <w:tc>
          <w:tcPr>
            <w:tcW w:w="966" w:type="dxa"/>
            <w:shd w:val="clear" w:color="auto" w:fill="auto"/>
            <w:noWrap/>
            <w:vAlign w:val="bottom"/>
            <w:hideMark/>
          </w:tcPr>
          <w:p w14:paraId="232356EB"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63505AF" w14:textId="097D41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2D17E771" w14:textId="61AFF1D8"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1104.5</w:t>
            </w:r>
            <w:r w:rsidRPr="00CE6801">
              <w:rPr>
                <w:rFonts w:eastAsia="Times New Roman" w:cs="Times New Roman"/>
                <w:color w:val="000000"/>
                <w:sz w:val="20"/>
                <w:szCs w:val="20"/>
                <w:vertAlign w:val="superscript"/>
              </w:rPr>
              <w:t>h</w:t>
            </w:r>
          </w:p>
        </w:tc>
        <w:tc>
          <w:tcPr>
            <w:tcW w:w="1934" w:type="dxa"/>
          </w:tcPr>
          <w:p w14:paraId="31D51DD7" w14:textId="7D8331BC"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31E48FEA" w14:textId="57E689EF" w:rsidTr="00483E03">
        <w:trPr>
          <w:trHeight w:val="288"/>
        </w:trPr>
        <w:tc>
          <w:tcPr>
            <w:tcW w:w="1023" w:type="dxa"/>
            <w:shd w:val="clear" w:color="auto" w:fill="auto"/>
            <w:noWrap/>
            <w:hideMark/>
          </w:tcPr>
          <w:p w14:paraId="6F8DDE80"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2</w:t>
            </w:r>
          </w:p>
        </w:tc>
        <w:tc>
          <w:tcPr>
            <w:tcW w:w="966" w:type="dxa"/>
            <w:shd w:val="clear" w:color="auto" w:fill="auto"/>
            <w:noWrap/>
            <w:vAlign w:val="bottom"/>
            <w:hideMark/>
          </w:tcPr>
          <w:p w14:paraId="309DD441"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65F0D6FA" w14:textId="25517BC9"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0</w:t>
            </w:r>
          </w:p>
        </w:tc>
        <w:tc>
          <w:tcPr>
            <w:tcW w:w="1934" w:type="dxa"/>
          </w:tcPr>
          <w:p w14:paraId="47170277" w14:textId="77777777" w:rsidR="00483E03" w:rsidRPr="00CE6801" w:rsidRDefault="00483E03" w:rsidP="00483E03">
            <w:pPr>
              <w:spacing w:after="0" w:line="240" w:lineRule="auto"/>
              <w:rPr>
                <w:rFonts w:eastAsia="Times New Roman" w:cs="Times New Roman"/>
                <w:color w:val="000000"/>
                <w:sz w:val="20"/>
                <w:szCs w:val="20"/>
              </w:rPr>
            </w:pPr>
          </w:p>
        </w:tc>
        <w:tc>
          <w:tcPr>
            <w:tcW w:w="1934" w:type="dxa"/>
          </w:tcPr>
          <w:p w14:paraId="424684F1" w14:textId="0916B47E" w:rsidR="00483E03" w:rsidRPr="00CE6801" w:rsidRDefault="00483E03" w:rsidP="00483E03">
            <w:pPr>
              <w:spacing w:after="0" w:line="240" w:lineRule="auto"/>
              <w:rPr>
                <w:rFonts w:eastAsia="Times New Roman" w:cs="Times New Roman"/>
                <w:color w:val="000000"/>
                <w:sz w:val="20"/>
                <w:szCs w:val="20"/>
              </w:rPr>
            </w:pPr>
          </w:p>
        </w:tc>
      </w:tr>
      <w:tr w:rsidR="00483E03" w:rsidRPr="00CE6801" w14:paraId="7DCAA5A3" w14:textId="2666F9B4" w:rsidTr="00483E03">
        <w:trPr>
          <w:trHeight w:val="288"/>
        </w:trPr>
        <w:tc>
          <w:tcPr>
            <w:tcW w:w="1023" w:type="dxa"/>
            <w:shd w:val="clear" w:color="auto" w:fill="auto"/>
            <w:noWrap/>
            <w:hideMark/>
          </w:tcPr>
          <w:p w14:paraId="2871D6BB" w14:textId="77777777" w:rsidR="00483E03" w:rsidRPr="00CE6801" w:rsidRDefault="00483E03" w:rsidP="00483E03">
            <w:pPr>
              <w:spacing w:after="0" w:line="240" w:lineRule="auto"/>
              <w:rPr>
                <w:rFonts w:eastAsia="Times New Roman" w:cs="Times New Roman"/>
                <w:color w:val="000000"/>
                <w:sz w:val="20"/>
                <w:szCs w:val="20"/>
              </w:rPr>
            </w:pPr>
            <w:r w:rsidRPr="00CE6801">
              <w:rPr>
                <w:rFonts w:eastAsia="Times New Roman" w:cs="Times New Roman"/>
                <w:color w:val="000000"/>
                <w:sz w:val="20"/>
                <w:szCs w:val="20"/>
              </w:rPr>
              <w:t>F</w:t>
            </w:r>
            <w:r w:rsidRPr="00CE6801">
              <w:rPr>
                <w:rFonts w:eastAsia="Times New Roman" w:cs="Times New Roman"/>
                <w:color w:val="000000"/>
                <w:sz w:val="20"/>
                <w:szCs w:val="20"/>
                <w:vertAlign w:val="subscript"/>
              </w:rPr>
              <w:t>3</w:t>
            </w:r>
          </w:p>
        </w:tc>
        <w:tc>
          <w:tcPr>
            <w:tcW w:w="966" w:type="dxa"/>
            <w:shd w:val="clear" w:color="auto" w:fill="auto"/>
            <w:noWrap/>
            <w:vAlign w:val="bottom"/>
            <w:hideMark/>
          </w:tcPr>
          <w:p w14:paraId="32478BCA" w14:textId="77777777" w:rsidR="00483E03" w:rsidRPr="00CE6801" w:rsidRDefault="00483E03" w:rsidP="00483E03">
            <w:pPr>
              <w:spacing w:after="0" w:line="240" w:lineRule="auto"/>
              <w:rPr>
                <w:rFonts w:eastAsia="Times New Roman" w:cs="Times New Roman"/>
                <w:color w:val="000000"/>
                <w:sz w:val="20"/>
                <w:szCs w:val="20"/>
              </w:rPr>
            </w:pPr>
          </w:p>
        </w:tc>
        <w:tc>
          <w:tcPr>
            <w:tcW w:w="3766" w:type="dxa"/>
          </w:tcPr>
          <w:p w14:paraId="7A6B2CA3" w14:textId="09B2E259" w:rsidR="00483E03" w:rsidRPr="004D107B" w:rsidRDefault="00483E03" w:rsidP="00483E03">
            <w:pPr>
              <w:spacing w:after="0" w:line="240" w:lineRule="auto"/>
              <w:rPr>
                <w:rFonts w:eastAsia="Times New Roman" w:cs="Times New Roman"/>
                <w:color w:val="000000"/>
                <w:sz w:val="20"/>
                <w:szCs w:val="20"/>
              </w:rPr>
            </w:pPr>
            <w:r w:rsidRPr="004D107B">
              <w:rPr>
                <w:rFonts w:eastAsia="Times New Roman" w:cs="Times New Roman"/>
                <w:color w:val="000000"/>
                <w:sz w:val="20"/>
                <w:szCs w:val="20"/>
              </w:rPr>
              <w:t>(59 * size) + 143</w:t>
            </w:r>
            <w:r w:rsidRPr="00AA6552">
              <w:rPr>
                <w:rFonts w:eastAsia="Times New Roman" w:cs="Times New Roman"/>
                <w:color w:val="000000"/>
                <w:sz w:val="20"/>
                <w:szCs w:val="20"/>
                <w:vertAlign w:val="superscript"/>
              </w:rPr>
              <w:t>b</w:t>
            </w:r>
          </w:p>
        </w:tc>
        <w:tc>
          <w:tcPr>
            <w:tcW w:w="1934" w:type="dxa"/>
          </w:tcPr>
          <w:p w14:paraId="4F7760AD" w14:textId="77777777" w:rsidR="00483E03" w:rsidRPr="004D107B" w:rsidRDefault="00483E03" w:rsidP="00483E03">
            <w:pPr>
              <w:spacing w:after="0" w:line="240" w:lineRule="auto"/>
              <w:rPr>
                <w:rFonts w:eastAsia="Times New Roman" w:cs="Times New Roman"/>
                <w:color w:val="000000"/>
                <w:sz w:val="20"/>
                <w:szCs w:val="20"/>
              </w:rPr>
            </w:pPr>
          </w:p>
        </w:tc>
        <w:tc>
          <w:tcPr>
            <w:tcW w:w="1934" w:type="dxa"/>
          </w:tcPr>
          <w:p w14:paraId="5786344C" w14:textId="58C66E03" w:rsidR="00483E03" w:rsidRPr="004D107B" w:rsidRDefault="00483E03" w:rsidP="00483E03">
            <w:pPr>
              <w:spacing w:after="0" w:line="240" w:lineRule="auto"/>
              <w:rPr>
                <w:rFonts w:eastAsia="Times New Roman" w:cs="Times New Roman"/>
                <w:color w:val="000000"/>
                <w:sz w:val="20"/>
                <w:szCs w:val="20"/>
              </w:rPr>
            </w:pPr>
          </w:p>
        </w:tc>
      </w:tr>
    </w:tbl>
    <w:p w14:paraId="20674DD6" w14:textId="0080B09E" w:rsidR="00EC1E96" w:rsidRDefault="00AA6552" w:rsidP="00CE6801">
      <w:r>
        <w:t>Notess:</w:t>
      </w:r>
    </w:p>
    <w:p w14:paraId="64045A03" w14:textId="3D02284A" w:rsidR="00AA6552" w:rsidRDefault="00AA6552" w:rsidP="00CE6801">
      <w:r>
        <w:rPr>
          <w:vertAlign w:val="superscript"/>
        </w:rPr>
        <w:t>a</w:t>
      </w:r>
      <w:r>
        <w:t xml:space="preserve"> Temperature relationship was assumed to be the same as a Baetid mayfly.</w:t>
      </w:r>
    </w:p>
    <w:p w14:paraId="39956D1F" w14:textId="6EE23A1D" w:rsidR="00AA6552" w:rsidRDefault="00AA6552" w:rsidP="00CE6801">
      <w:r w:rsidRPr="00AA6552">
        <w:rPr>
          <w:vertAlign w:val="superscript"/>
        </w:rPr>
        <w:t>b</w:t>
      </w:r>
      <w:r>
        <w:t xml:space="preserve"> Sweeney 1981</w:t>
      </w:r>
    </w:p>
    <w:sectPr w:rsidR="00AA6552" w:rsidSect="00F539B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gelika Kurthen" w:date="2022-11-13T11:21:00Z" w:initials="AK">
    <w:p w14:paraId="2D78F7DE" w14:textId="77777777" w:rsidR="0071238C" w:rsidRDefault="0071238C" w:rsidP="00396749">
      <w:pPr>
        <w:pStyle w:val="CommentText"/>
      </w:pPr>
      <w:r>
        <w:rPr>
          <w:rStyle w:val="CommentReference"/>
        </w:rPr>
        <w:annotationRef/>
      </w:r>
      <w:r>
        <w:t xml:space="preserve">This seems a bit too broad - should I narrow it down to specific hypotheses  like i) we will recover decreasing size at emergence trends from Vannote and Sweeney 1980 ii) we will recover trends of population response to flood disturbances from Grimm &amp; Fisher iii) we can compare population-level responses of different taxa to temperature and disturbance. </w:t>
      </w:r>
    </w:p>
  </w:comment>
  <w:comment w:id="2" w:author="Angelika Kurthen" w:date="2022-11-15T19:59:00Z" w:initials="AK">
    <w:p w14:paraId="751D11BB" w14:textId="77777777" w:rsidR="001B3F3F" w:rsidRDefault="001B3F3F" w:rsidP="00396749">
      <w:pPr>
        <w:pStyle w:val="CommentText"/>
      </w:pPr>
      <w:r>
        <w:rPr>
          <w:rStyle w:val="CommentReference"/>
        </w:rPr>
        <w:annotationRef/>
      </w:r>
      <w:r>
        <w:t>Does this make sense?</w:t>
      </w:r>
    </w:p>
  </w:comment>
  <w:comment w:id="3" w:author="Angelika Kurthen" w:date="2022-11-16T13:16:00Z" w:initials="AK">
    <w:p w14:paraId="2484654B" w14:textId="77777777" w:rsidR="000A45FE" w:rsidRDefault="000A45FE" w:rsidP="003F26D6">
      <w:pPr>
        <w:pStyle w:val="CommentText"/>
      </w:pPr>
      <w:r>
        <w:rPr>
          <w:rStyle w:val="CommentReference"/>
        </w:rPr>
        <w:annotationRef/>
      </w:r>
      <w:r>
        <w:t xml:space="preserve">How best should I describe the figure recreations? I mean this parameterization is basically just a bunch of numbers, the things that is important is that disturbances were absent and we were just testing to see if we could recover decreasing size at emergence as temps increased. Should I include the numbers? I haven't input the numbers into a table yet because I just finished the analysis right before sending it out. </w:t>
      </w:r>
    </w:p>
  </w:comment>
  <w:comment w:id="4" w:author="Angelika Kurthen" w:date="2022-11-14T10:45:00Z" w:initials="AK">
    <w:p w14:paraId="6DE9217D" w14:textId="77777777" w:rsidR="00760958" w:rsidRDefault="00760958" w:rsidP="00760958">
      <w:pPr>
        <w:pStyle w:val="CommentText"/>
      </w:pPr>
      <w:r>
        <w:rPr>
          <w:rStyle w:val="CommentReference"/>
        </w:rPr>
        <w:annotationRef/>
      </w:r>
      <w:r>
        <w:t xml:space="preserve">How best to describe that one Nt represents pre-disturbance effect and the other Nt represents post-disturbance effect. McMullen et al used three separate N values : </w:t>
      </w:r>
    </w:p>
    <w:p w14:paraId="23B6BCCF" w14:textId="77777777" w:rsidR="00760958" w:rsidRDefault="00760958" w:rsidP="00760958">
      <w:pPr>
        <w:pStyle w:val="CommentText"/>
      </w:pPr>
      <w:r>
        <w:t xml:space="preserve">Nt Population size at time t </w:t>
      </w:r>
    </w:p>
    <w:p w14:paraId="3476298A" w14:textId="77777777" w:rsidR="00760958" w:rsidRDefault="00760958" w:rsidP="00760958">
      <w:pPr>
        <w:pStyle w:val="CommentText"/>
      </w:pPr>
      <w:r>
        <w:t xml:space="preserve">Nz Population size pre-disturbance </w:t>
      </w:r>
    </w:p>
    <w:p w14:paraId="342472E4" w14:textId="77777777" w:rsidR="00760958" w:rsidRDefault="00760958" w:rsidP="00760958">
      <w:pPr>
        <w:pStyle w:val="CommentText"/>
      </w:pPr>
      <w:r>
        <w:t xml:space="preserve">N0 Population size post-disturbance </w:t>
      </w:r>
    </w:p>
  </w:comment>
  <w:comment w:id="5" w:author="Angelika Kurthen" w:date="2022-11-15T18:53:00Z" w:initials="AK">
    <w:p w14:paraId="3BCC9F8F" w14:textId="77777777" w:rsidR="003326CA" w:rsidRDefault="003326CA" w:rsidP="00396749">
      <w:pPr>
        <w:pStyle w:val="CommentText"/>
      </w:pPr>
      <w:r>
        <w:rPr>
          <w:rStyle w:val="CommentReference"/>
        </w:rPr>
        <w:annotationRef/>
      </w:r>
      <w:r>
        <w:t>Could also make density dependence effect larval mortality (does density dependence really impact fecundity? In the rogosch model it does)</w:t>
      </w:r>
    </w:p>
  </w:comment>
  <w:comment w:id="6" w:author="Angelika Kurthen" w:date="2022-11-21T11:23:00Z" w:initials="AK">
    <w:p w14:paraId="37929240" w14:textId="77777777" w:rsidR="00BB5283" w:rsidRDefault="00BB5283" w:rsidP="003F26D6">
      <w:pPr>
        <w:pStyle w:val="CommentText"/>
      </w:pPr>
      <w:r>
        <w:rPr>
          <w:rStyle w:val="CommentReference"/>
        </w:rPr>
        <w:annotationRef/>
      </w:r>
      <w:r>
        <w:t xml:space="preserve">There is some weird endnote formatting going on that won't allow me to insert "Figure 1 B" into the in-text citation. </w:t>
      </w:r>
    </w:p>
  </w:comment>
  <w:comment w:id="7" w:author="Angelika Kurthen" w:date="2022-11-15T18:58:00Z" w:initials="AK">
    <w:p w14:paraId="59FE51A7" w14:textId="428676B9" w:rsidR="001E0CDC" w:rsidRDefault="001E0CDC" w:rsidP="00396749">
      <w:pPr>
        <w:pStyle w:val="CommentText"/>
      </w:pPr>
      <w:r>
        <w:rPr>
          <w:rStyle w:val="CommentReference"/>
        </w:rPr>
        <w:annotationRef/>
      </w:r>
      <w:r>
        <w:t>Not sure if this is a great way to show the decreasing size at emergence - we have it in the model, but the data from Vannote and Sweeney is for a short period of time (4 weeks for</w:t>
      </w:r>
      <w:r>
        <w:rPr>
          <w:i/>
          <w:iCs/>
        </w:rPr>
        <w:t xml:space="preserve"> Ephemerella subvaria</w:t>
      </w:r>
      <w:r>
        <w:t xml:space="preserve"> and </w:t>
      </w:r>
      <w:r>
        <w:rPr>
          <w:i/>
          <w:iCs/>
        </w:rPr>
        <w:t>E. dortothea</w:t>
      </w:r>
      <w:r>
        <w:t>) - only 2 model timesteps</w:t>
      </w:r>
    </w:p>
  </w:comment>
  <w:comment w:id="8" w:author="Angelika Kurthen" w:date="2022-11-15T19:51:00Z" w:initials="AK">
    <w:p w14:paraId="0BCB0C3D" w14:textId="77777777" w:rsidR="00236ED8" w:rsidRDefault="00236ED8" w:rsidP="00396749">
      <w:pPr>
        <w:pStyle w:val="CommentText"/>
      </w:pPr>
      <w:r>
        <w:rPr>
          <w:rStyle w:val="CommentReference"/>
        </w:rPr>
        <w:annotationRef/>
      </w:r>
      <w:r>
        <w:t xml:space="preserve">Vannote and Sweeney (1980) also show decreasing size at emergence for a warm and cold water tributary, but that also has number of data issue. Alternatively, I could just show how size decreases at the beginning of the emergence season (and gets big again) </w:t>
      </w:r>
    </w:p>
  </w:comment>
  <w:comment w:id="9" w:author="Angelika Kurthen" w:date="2022-11-16T13:33:00Z" w:initials="AK">
    <w:p w14:paraId="71EB652F" w14:textId="77777777" w:rsidR="001A12A3" w:rsidRDefault="001A12A3" w:rsidP="003F26D6">
      <w:pPr>
        <w:pStyle w:val="CommentText"/>
      </w:pPr>
      <w:r>
        <w:rPr>
          <w:rStyle w:val="CommentReference"/>
        </w:rPr>
        <w:annotationRef/>
      </w:r>
      <w:r>
        <w:t xml:space="preserve">So I scaled mean Baetid abundances to mean Ephemeroptera abundances in this analysis, but in theory I could manipulate K to get these values (since K is kind of arbitrary in my model - it could be 1000 it could be 10000, the outputs will always be mathematically scaled to it. </w:t>
      </w:r>
    </w:p>
  </w:comment>
  <w:comment w:id="10" w:author="Angelika Kurthen" w:date="2022-11-15T20:06:00Z" w:initials="AK">
    <w:p w14:paraId="1285620F" w14:textId="20682AFB" w:rsidR="001B3F3F" w:rsidRDefault="001B3F3F" w:rsidP="00396749">
      <w:pPr>
        <w:pStyle w:val="CommentText"/>
      </w:pPr>
      <w:r>
        <w:rPr>
          <w:rStyle w:val="CommentReference"/>
        </w:rPr>
        <w:annotationRef/>
      </w:r>
      <w:r>
        <w:t>This is kind of where I let the model run for soemthing - I can try to demonstrate different species responses (for example, Mayfly vs NZMS pre and post disturbance). Or demonstrate how hydropeaking (press disturbance) can cause a robust population (Baetids) go to extinction while having less of an effect on</w:t>
      </w:r>
      <w:r>
        <w:rPr>
          <w:i/>
          <w:iCs/>
        </w:rPr>
        <w:t xml:space="preserve"> Hydropsyche</w:t>
      </w:r>
      <w:r>
        <w:t xml:space="preserve"> spp and no effect on NZMS. Or perhaps reviewers will want to see me validate the model with long-term time-series data. </w:t>
      </w:r>
    </w:p>
  </w:comment>
  <w:comment w:id="11" w:author="Angelika Kurthen" w:date="2022-11-16T14:34:00Z" w:initials="AK">
    <w:p w14:paraId="3A6E66CC" w14:textId="77777777" w:rsidR="00CD6B68" w:rsidRDefault="00CD6B68" w:rsidP="003F26D6">
      <w:pPr>
        <w:pStyle w:val="CommentText"/>
      </w:pPr>
      <w:r>
        <w:rPr>
          <w:rStyle w:val="CommentReference"/>
        </w:rPr>
        <w:annotationRef/>
      </w:r>
      <w:r>
        <w:t>The Eco App style guide calls for Chicago Author-Date and will be formatted by publisher which is why it is weird</w:t>
      </w:r>
    </w:p>
  </w:comment>
  <w:comment w:id="12" w:author="Angelika Kurthen" w:date="2022-11-14T12:59:00Z" w:initials="AK">
    <w:p w14:paraId="1447B342" w14:textId="186B608D" w:rsidR="00AA6552" w:rsidRDefault="00AA6552" w:rsidP="00CE6801">
      <w:pPr>
        <w:pStyle w:val="CommentText"/>
      </w:pPr>
      <w:r>
        <w:rPr>
          <w:rStyle w:val="CommentReference"/>
        </w:rPr>
        <w:annotationRef/>
      </w:r>
      <w:r>
        <w:t>Should I call it by the scientific name or just NZ mudsnail?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8F7DE" w15:done="0"/>
  <w15:commentEx w15:paraId="751D11BB" w15:done="0"/>
  <w15:commentEx w15:paraId="2484654B" w15:done="0"/>
  <w15:commentEx w15:paraId="342472E4" w15:done="0"/>
  <w15:commentEx w15:paraId="3BCC9F8F" w15:done="0"/>
  <w15:commentEx w15:paraId="37929240" w15:done="0"/>
  <w15:commentEx w15:paraId="59FE51A7" w15:done="0"/>
  <w15:commentEx w15:paraId="0BCB0C3D" w15:paraIdParent="59FE51A7" w15:done="0"/>
  <w15:commentEx w15:paraId="71EB652F" w15:done="0"/>
  <w15:commentEx w15:paraId="1285620F" w15:done="0"/>
  <w15:commentEx w15:paraId="3A6E66CC" w15:done="0"/>
  <w15:commentEx w15:paraId="1447B3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51D5" w16cex:dateUtc="2022-11-13T19:21:00Z"/>
  <w16cex:commentExtensible w16cex:durableId="271E6E3A" w16cex:dateUtc="2022-11-16T03:59:00Z"/>
  <w16cex:commentExtensible w16cex:durableId="271F6115" w16cex:dateUtc="2022-11-16T21:16:00Z"/>
  <w16cex:commentExtensible w16cex:durableId="271C9AE5" w16cex:dateUtc="2022-11-14T18:45:00Z"/>
  <w16cex:commentExtensible w16cex:durableId="271E5E95" w16cex:dateUtc="2022-11-16T02:53:00Z"/>
  <w16cex:commentExtensible w16cex:durableId="2725DE48" w16cex:dateUtc="2022-11-21T19:23:00Z"/>
  <w16cex:commentExtensible w16cex:durableId="271E5FF1" w16cex:dateUtc="2022-11-16T02:58:00Z"/>
  <w16cex:commentExtensible w16cex:durableId="271E6C5C" w16cex:dateUtc="2022-11-16T03:51:00Z"/>
  <w16cex:commentExtensible w16cex:durableId="271F650D" w16cex:dateUtc="2022-11-16T21:33:00Z"/>
  <w16cex:commentExtensible w16cex:durableId="271E6FD7" w16cex:dateUtc="2022-11-16T04:06:00Z"/>
  <w16cex:commentExtensible w16cex:durableId="271F738B" w16cex:dateUtc="2022-11-16T22:34:00Z"/>
  <w16cex:commentExtensible w16cex:durableId="271CBA2B" w16cex:dateUtc="2022-11-14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8F7DE" w16cid:durableId="271B51D5"/>
  <w16cid:commentId w16cid:paraId="751D11BB" w16cid:durableId="271E6E3A"/>
  <w16cid:commentId w16cid:paraId="2484654B" w16cid:durableId="271F6115"/>
  <w16cid:commentId w16cid:paraId="342472E4" w16cid:durableId="271C9AE5"/>
  <w16cid:commentId w16cid:paraId="3BCC9F8F" w16cid:durableId="271E5E95"/>
  <w16cid:commentId w16cid:paraId="37929240" w16cid:durableId="2725DE48"/>
  <w16cid:commentId w16cid:paraId="59FE51A7" w16cid:durableId="271E5FF1"/>
  <w16cid:commentId w16cid:paraId="0BCB0C3D" w16cid:durableId="271E6C5C"/>
  <w16cid:commentId w16cid:paraId="71EB652F" w16cid:durableId="271F650D"/>
  <w16cid:commentId w16cid:paraId="1285620F" w16cid:durableId="271E6FD7"/>
  <w16cid:commentId w16cid:paraId="3A6E66CC" w16cid:durableId="271F738B"/>
  <w16cid:commentId w16cid:paraId="1447B342" w16cid:durableId="271CB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38A20" w14:textId="77777777" w:rsidR="00E8205D" w:rsidRDefault="00E8205D" w:rsidP="00F539BD">
      <w:pPr>
        <w:spacing w:after="0" w:line="240" w:lineRule="auto"/>
      </w:pPr>
      <w:r>
        <w:separator/>
      </w:r>
    </w:p>
  </w:endnote>
  <w:endnote w:type="continuationSeparator" w:id="0">
    <w:p w14:paraId="112F385F" w14:textId="77777777" w:rsidR="00E8205D" w:rsidRDefault="00E8205D" w:rsidP="00F53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527989"/>
      <w:docPartObj>
        <w:docPartGallery w:val="Page Numbers (Bottom of Page)"/>
        <w:docPartUnique/>
      </w:docPartObj>
    </w:sdtPr>
    <w:sdtEndPr>
      <w:rPr>
        <w:rFonts w:cs="Times New Roman"/>
        <w:noProof/>
        <w:szCs w:val="24"/>
      </w:rPr>
    </w:sdtEndPr>
    <w:sdtContent>
      <w:p w14:paraId="71AA8CEF" w14:textId="0DBA53BF" w:rsidR="00F539BD" w:rsidRPr="00F539BD" w:rsidRDefault="00F539BD">
        <w:pPr>
          <w:pStyle w:val="Footer"/>
          <w:jc w:val="center"/>
          <w:rPr>
            <w:rFonts w:cs="Times New Roman"/>
            <w:szCs w:val="24"/>
          </w:rPr>
        </w:pPr>
        <w:r w:rsidRPr="00F539BD">
          <w:rPr>
            <w:rFonts w:cs="Times New Roman"/>
            <w:szCs w:val="24"/>
          </w:rPr>
          <w:fldChar w:fldCharType="begin"/>
        </w:r>
        <w:r w:rsidRPr="00F539BD">
          <w:rPr>
            <w:rFonts w:cs="Times New Roman"/>
            <w:szCs w:val="24"/>
          </w:rPr>
          <w:instrText xml:space="preserve"> PAGE   \* MERGEFORMAT </w:instrText>
        </w:r>
        <w:r w:rsidRPr="00F539BD">
          <w:rPr>
            <w:rFonts w:cs="Times New Roman"/>
            <w:szCs w:val="24"/>
          </w:rPr>
          <w:fldChar w:fldCharType="separate"/>
        </w:r>
        <w:r w:rsidRPr="00F539BD">
          <w:rPr>
            <w:rFonts w:cs="Times New Roman"/>
            <w:noProof/>
            <w:szCs w:val="24"/>
          </w:rPr>
          <w:t>2</w:t>
        </w:r>
        <w:r w:rsidRPr="00F539BD">
          <w:rPr>
            <w:rFonts w:cs="Times New Roman"/>
            <w:noProof/>
            <w:szCs w:val="24"/>
          </w:rPr>
          <w:fldChar w:fldCharType="end"/>
        </w:r>
      </w:p>
    </w:sdtContent>
  </w:sdt>
  <w:p w14:paraId="31E091F9" w14:textId="77777777" w:rsidR="00F539BD" w:rsidRDefault="00F53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FAF4F" w14:textId="77777777" w:rsidR="00E8205D" w:rsidRDefault="00E8205D" w:rsidP="00F539BD">
      <w:pPr>
        <w:spacing w:after="0" w:line="240" w:lineRule="auto"/>
      </w:pPr>
      <w:r>
        <w:separator/>
      </w:r>
    </w:p>
  </w:footnote>
  <w:footnote w:type="continuationSeparator" w:id="0">
    <w:p w14:paraId="2B11B8BF" w14:textId="77777777" w:rsidR="00E8205D" w:rsidRDefault="00E8205D" w:rsidP="00F53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6FE"/>
    <w:multiLevelType w:val="hybridMultilevel"/>
    <w:tmpl w:val="832E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3173"/>
    <w:multiLevelType w:val="hybridMultilevel"/>
    <w:tmpl w:val="6A94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9135F"/>
    <w:multiLevelType w:val="hybridMultilevel"/>
    <w:tmpl w:val="F9FCF438"/>
    <w:lvl w:ilvl="0" w:tplc="04090001">
      <w:start w:val="1"/>
      <w:numFmt w:val="bullet"/>
      <w:lvlText w:val=""/>
      <w:lvlJc w:val="left"/>
      <w:pPr>
        <w:ind w:left="768" w:hanging="360"/>
      </w:pPr>
      <w:rPr>
        <w:rFonts w:ascii="Symbol" w:hAnsi="Symbol" w:hint="default"/>
      </w:rPr>
    </w:lvl>
    <w:lvl w:ilvl="1" w:tplc="0409000F">
      <w:start w:val="1"/>
      <w:numFmt w:val="decimal"/>
      <w:lvlText w:val="%2."/>
      <w:lvlJc w:val="left"/>
      <w:pPr>
        <w:ind w:left="1488" w:hanging="360"/>
      </w:p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3" w15:restartNumberingAfterBreak="0">
    <w:nsid w:val="25904804"/>
    <w:multiLevelType w:val="hybridMultilevel"/>
    <w:tmpl w:val="3848A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54975"/>
    <w:multiLevelType w:val="hybridMultilevel"/>
    <w:tmpl w:val="56903C6E"/>
    <w:lvl w:ilvl="0" w:tplc="0409000F">
      <w:start w:val="1"/>
      <w:numFmt w:val="decimal"/>
      <w:lvlText w:val="%1."/>
      <w:lvlJc w:val="left"/>
      <w:pPr>
        <w:ind w:left="768" w:hanging="360"/>
      </w:pPr>
      <w:rPr>
        <w:rFonts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B812E94"/>
    <w:multiLevelType w:val="hybridMultilevel"/>
    <w:tmpl w:val="A2D09C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5552A"/>
    <w:multiLevelType w:val="hybridMultilevel"/>
    <w:tmpl w:val="FFA62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600476">
    <w:abstractNumId w:val="4"/>
  </w:num>
  <w:num w:numId="2" w16cid:durableId="1684044578">
    <w:abstractNumId w:val="2"/>
  </w:num>
  <w:num w:numId="3" w16cid:durableId="498428193">
    <w:abstractNumId w:val="6"/>
  </w:num>
  <w:num w:numId="4" w16cid:durableId="916403513">
    <w:abstractNumId w:val="0"/>
  </w:num>
  <w:num w:numId="5" w16cid:durableId="821626527">
    <w:abstractNumId w:val="3"/>
  </w:num>
  <w:num w:numId="6" w16cid:durableId="1317876557">
    <w:abstractNumId w:val="5"/>
  </w:num>
  <w:num w:numId="7" w16cid:durableId="18883736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gelika Kurthen">
    <w15:presenceInfo w15:providerId="Windows Live" w15:userId="3b6a463a440fda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st9za9a2x00ke2t595perzex9rz5a59war&quot;&gt;My EndNote Library&lt;record-ids&gt;&lt;item&gt;95&lt;/item&gt;&lt;item&gt;108&lt;/item&gt;&lt;item&gt;124&lt;/item&gt;&lt;item&gt;126&lt;/item&gt;&lt;item&gt;132&lt;/item&gt;&lt;item&gt;152&lt;/item&gt;&lt;item&gt;161&lt;/item&gt;&lt;item&gt;165&lt;/item&gt;&lt;item&gt;168&lt;/item&gt;&lt;item&gt;172&lt;/item&gt;&lt;item&gt;173&lt;/item&gt;&lt;item&gt;174&lt;/item&gt;&lt;item&gt;175&lt;/item&gt;&lt;item&gt;176&lt;/item&gt;&lt;item&gt;177&lt;/item&gt;&lt;item&gt;178&lt;/item&gt;&lt;item&gt;179&lt;/item&gt;&lt;item&gt;180&lt;/item&gt;&lt;item&gt;181&lt;/item&gt;&lt;item&gt;182&lt;/item&gt;&lt;item&gt;214&lt;/item&gt;&lt;item&gt;216&lt;/item&gt;&lt;/record-ids&gt;&lt;/item&gt;&lt;/Libraries&gt;"/>
  </w:docVars>
  <w:rsids>
    <w:rsidRoot w:val="003F4809"/>
    <w:rsid w:val="000523FF"/>
    <w:rsid w:val="00072CE0"/>
    <w:rsid w:val="00081D95"/>
    <w:rsid w:val="000A45FE"/>
    <w:rsid w:val="00116854"/>
    <w:rsid w:val="0014787F"/>
    <w:rsid w:val="001A12A3"/>
    <w:rsid w:val="001B3F3F"/>
    <w:rsid w:val="001B717A"/>
    <w:rsid w:val="001D615B"/>
    <w:rsid w:val="001E0CDC"/>
    <w:rsid w:val="001F59DF"/>
    <w:rsid w:val="00213BFA"/>
    <w:rsid w:val="00236ED8"/>
    <w:rsid w:val="00247643"/>
    <w:rsid w:val="00295BBB"/>
    <w:rsid w:val="002E0A58"/>
    <w:rsid w:val="002E0C38"/>
    <w:rsid w:val="002F23A4"/>
    <w:rsid w:val="00302F97"/>
    <w:rsid w:val="00323F3C"/>
    <w:rsid w:val="003326CA"/>
    <w:rsid w:val="0035234E"/>
    <w:rsid w:val="00372B1D"/>
    <w:rsid w:val="00396749"/>
    <w:rsid w:val="003A0761"/>
    <w:rsid w:val="003A3C71"/>
    <w:rsid w:val="003E747F"/>
    <w:rsid w:val="003F26D6"/>
    <w:rsid w:val="003F4809"/>
    <w:rsid w:val="00412C29"/>
    <w:rsid w:val="004701C2"/>
    <w:rsid w:val="00472BC9"/>
    <w:rsid w:val="00475C31"/>
    <w:rsid w:val="0048032C"/>
    <w:rsid w:val="00483E03"/>
    <w:rsid w:val="004B62BC"/>
    <w:rsid w:val="004D107B"/>
    <w:rsid w:val="004E700B"/>
    <w:rsid w:val="004F0C6B"/>
    <w:rsid w:val="00510CB6"/>
    <w:rsid w:val="005274D2"/>
    <w:rsid w:val="00532EAF"/>
    <w:rsid w:val="00541D79"/>
    <w:rsid w:val="0058481E"/>
    <w:rsid w:val="00595DFE"/>
    <w:rsid w:val="005A0BD1"/>
    <w:rsid w:val="005F21B8"/>
    <w:rsid w:val="006345E0"/>
    <w:rsid w:val="00655A39"/>
    <w:rsid w:val="006A594D"/>
    <w:rsid w:val="006C2300"/>
    <w:rsid w:val="00703273"/>
    <w:rsid w:val="0071238C"/>
    <w:rsid w:val="00760958"/>
    <w:rsid w:val="0077152A"/>
    <w:rsid w:val="007A2D7B"/>
    <w:rsid w:val="007C23A2"/>
    <w:rsid w:val="007F5FE7"/>
    <w:rsid w:val="00834E1D"/>
    <w:rsid w:val="008B47CD"/>
    <w:rsid w:val="008B593A"/>
    <w:rsid w:val="008B5BCA"/>
    <w:rsid w:val="008C3D31"/>
    <w:rsid w:val="008C766A"/>
    <w:rsid w:val="008E51C1"/>
    <w:rsid w:val="00916C8F"/>
    <w:rsid w:val="00967C88"/>
    <w:rsid w:val="009A343D"/>
    <w:rsid w:val="009E026B"/>
    <w:rsid w:val="00A03645"/>
    <w:rsid w:val="00A06E74"/>
    <w:rsid w:val="00A16D6C"/>
    <w:rsid w:val="00A23175"/>
    <w:rsid w:val="00A31753"/>
    <w:rsid w:val="00A357C7"/>
    <w:rsid w:val="00A65065"/>
    <w:rsid w:val="00A76633"/>
    <w:rsid w:val="00A92584"/>
    <w:rsid w:val="00AA2E6F"/>
    <w:rsid w:val="00AA6552"/>
    <w:rsid w:val="00AC5D94"/>
    <w:rsid w:val="00AE7042"/>
    <w:rsid w:val="00B70FFB"/>
    <w:rsid w:val="00BB1215"/>
    <w:rsid w:val="00BB5283"/>
    <w:rsid w:val="00BE338B"/>
    <w:rsid w:val="00C228EC"/>
    <w:rsid w:val="00C34F55"/>
    <w:rsid w:val="00C50B4B"/>
    <w:rsid w:val="00C5584C"/>
    <w:rsid w:val="00C7211C"/>
    <w:rsid w:val="00C82059"/>
    <w:rsid w:val="00C86A86"/>
    <w:rsid w:val="00C92C5C"/>
    <w:rsid w:val="00C94935"/>
    <w:rsid w:val="00CD4155"/>
    <w:rsid w:val="00CD6B68"/>
    <w:rsid w:val="00CE6801"/>
    <w:rsid w:val="00D11C1F"/>
    <w:rsid w:val="00D6662A"/>
    <w:rsid w:val="00D93029"/>
    <w:rsid w:val="00D95C0B"/>
    <w:rsid w:val="00DA0A0F"/>
    <w:rsid w:val="00DB1C75"/>
    <w:rsid w:val="00DE14B4"/>
    <w:rsid w:val="00E16BEA"/>
    <w:rsid w:val="00E272A9"/>
    <w:rsid w:val="00E3510B"/>
    <w:rsid w:val="00E66928"/>
    <w:rsid w:val="00E72304"/>
    <w:rsid w:val="00E8205D"/>
    <w:rsid w:val="00EA7A64"/>
    <w:rsid w:val="00EC1E96"/>
    <w:rsid w:val="00EF3F51"/>
    <w:rsid w:val="00F02B8F"/>
    <w:rsid w:val="00F539BD"/>
    <w:rsid w:val="00FA7CA7"/>
    <w:rsid w:val="00FB612C"/>
    <w:rsid w:val="00FD41A7"/>
    <w:rsid w:val="00FE0ABD"/>
    <w:rsid w:val="00FF04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B3CC5"/>
  <w15:docId w15:val="{BD05AEE0-A433-42C7-88EF-B317B221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C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09"/>
    <w:pPr>
      <w:ind w:left="720"/>
      <w:contextualSpacing/>
    </w:pPr>
  </w:style>
  <w:style w:type="paragraph" w:styleId="Header">
    <w:name w:val="header"/>
    <w:basedOn w:val="Normal"/>
    <w:link w:val="HeaderChar"/>
    <w:uiPriority w:val="99"/>
    <w:unhideWhenUsed/>
    <w:rsid w:val="00F53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9BD"/>
  </w:style>
  <w:style w:type="paragraph" w:styleId="Footer">
    <w:name w:val="footer"/>
    <w:basedOn w:val="Normal"/>
    <w:link w:val="FooterChar"/>
    <w:uiPriority w:val="99"/>
    <w:unhideWhenUsed/>
    <w:rsid w:val="00F53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9BD"/>
  </w:style>
  <w:style w:type="character" w:styleId="LineNumber">
    <w:name w:val="line number"/>
    <w:basedOn w:val="DefaultParagraphFont"/>
    <w:uiPriority w:val="99"/>
    <w:semiHidden/>
    <w:unhideWhenUsed/>
    <w:rsid w:val="00F539BD"/>
  </w:style>
  <w:style w:type="character" w:styleId="CommentReference">
    <w:name w:val="annotation reference"/>
    <w:basedOn w:val="DefaultParagraphFont"/>
    <w:uiPriority w:val="99"/>
    <w:semiHidden/>
    <w:unhideWhenUsed/>
    <w:rsid w:val="00D95C0B"/>
    <w:rPr>
      <w:sz w:val="16"/>
      <w:szCs w:val="16"/>
    </w:rPr>
  </w:style>
  <w:style w:type="paragraph" w:styleId="CommentText">
    <w:name w:val="annotation text"/>
    <w:basedOn w:val="Normal"/>
    <w:link w:val="CommentTextChar"/>
    <w:uiPriority w:val="99"/>
    <w:unhideWhenUsed/>
    <w:rsid w:val="00D95C0B"/>
    <w:pPr>
      <w:spacing w:line="240" w:lineRule="auto"/>
    </w:pPr>
    <w:rPr>
      <w:sz w:val="20"/>
      <w:szCs w:val="20"/>
    </w:rPr>
  </w:style>
  <w:style w:type="character" w:customStyle="1" w:styleId="CommentTextChar">
    <w:name w:val="Comment Text Char"/>
    <w:basedOn w:val="DefaultParagraphFont"/>
    <w:link w:val="CommentText"/>
    <w:uiPriority w:val="99"/>
    <w:rsid w:val="00D95C0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95C0B"/>
    <w:rPr>
      <w:b/>
      <w:bCs/>
    </w:rPr>
  </w:style>
  <w:style w:type="character" w:customStyle="1" w:styleId="CommentSubjectChar">
    <w:name w:val="Comment Subject Char"/>
    <w:basedOn w:val="CommentTextChar"/>
    <w:link w:val="CommentSubject"/>
    <w:uiPriority w:val="99"/>
    <w:semiHidden/>
    <w:rsid w:val="00D95C0B"/>
    <w:rPr>
      <w:rFonts w:ascii="Times New Roman" w:hAnsi="Times New Roman"/>
      <w:b/>
      <w:bCs/>
      <w:sz w:val="20"/>
      <w:szCs w:val="20"/>
    </w:rPr>
  </w:style>
  <w:style w:type="character" w:customStyle="1" w:styleId="lrzxr">
    <w:name w:val="lrzxr"/>
    <w:basedOn w:val="DefaultParagraphFont"/>
    <w:rsid w:val="00BB1215"/>
  </w:style>
  <w:style w:type="paragraph" w:styleId="Caption">
    <w:name w:val="caption"/>
    <w:basedOn w:val="Normal"/>
    <w:next w:val="Normal"/>
    <w:uiPriority w:val="35"/>
    <w:unhideWhenUsed/>
    <w:qFormat/>
    <w:rsid w:val="00BE338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F5FE7"/>
    <w:rPr>
      <w:color w:val="808080"/>
    </w:rPr>
  </w:style>
  <w:style w:type="paragraph" w:styleId="Revision">
    <w:name w:val="Revision"/>
    <w:hidden/>
    <w:uiPriority w:val="99"/>
    <w:semiHidden/>
    <w:rsid w:val="00655A39"/>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C1E9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C1E96"/>
    <w:rPr>
      <w:rFonts w:ascii="Times New Roman" w:hAnsi="Times New Roman" w:cs="Times New Roman"/>
      <w:noProof/>
      <w:sz w:val="24"/>
    </w:rPr>
  </w:style>
  <w:style w:type="paragraph" w:customStyle="1" w:styleId="EndNoteBibliography">
    <w:name w:val="EndNote Bibliography"/>
    <w:basedOn w:val="Normal"/>
    <w:link w:val="EndNoteBibliographyChar"/>
    <w:rsid w:val="00EC1E96"/>
    <w:pPr>
      <w:spacing w:line="240" w:lineRule="auto"/>
    </w:pPr>
    <w:rPr>
      <w:rFonts w:cs="Times New Roman"/>
      <w:noProof/>
    </w:rPr>
  </w:style>
  <w:style w:type="character" w:customStyle="1" w:styleId="EndNoteBibliographyChar">
    <w:name w:val="EndNote Bibliography Char"/>
    <w:basedOn w:val="DefaultParagraphFont"/>
    <w:link w:val="EndNoteBibliography"/>
    <w:rsid w:val="00EC1E96"/>
    <w:rPr>
      <w:rFonts w:ascii="Times New Roman" w:hAnsi="Times New Roman" w:cs="Times New Roman"/>
      <w:noProof/>
      <w:sz w:val="24"/>
    </w:rPr>
  </w:style>
  <w:style w:type="character" w:styleId="Hyperlink">
    <w:name w:val="Hyperlink"/>
    <w:basedOn w:val="DefaultParagraphFont"/>
    <w:uiPriority w:val="99"/>
    <w:unhideWhenUsed/>
    <w:rsid w:val="00EC1E96"/>
    <w:rPr>
      <w:color w:val="0563C1" w:themeColor="hyperlink"/>
      <w:u w:val="single"/>
    </w:rPr>
  </w:style>
  <w:style w:type="character" w:styleId="UnresolvedMention">
    <w:name w:val="Unresolved Mention"/>
    <w:basedOn w:val="DefaultParagraphFont"/>
    <w:uiPriority w:val="99"/>
    <w:semiHidden/>
    <w:unhideWhenUsed/>
    <w:rsid w:val="00EC1E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044">
      <w:bodyDiv w:val="1"/>
      <w:marLeft w:val="0"/>
      <w:marRight w:val="0"/>
      <w:marTop w:val="0"/>
      <w:marBottom w:val="0"/>
      <w:divBdr>
        <w:top w:val="none" w:sz="0" w:space="0" w:color="auto"/>
        <w:left w:val="none" w:sz="0" w:space="0" w:color="auto"/>
        <w:bottom w:val="none" w:sz="0" w:space="0" w:color="auto"/>
        <w:right w:val="none" w:sz="0" w:space="0" w:color="auto"/>
      </w:divBdr>
    </w:div>
    <w:div w:id="676033615">
      <w:bodyDiv w:val="1"/>
      <w:marLeft w:val="0"/>
      <w:marRight w:val="0"/>
      <w:marTop w:val="0"/>
      <w:marBottom w:val="0"/>
      <w:divBdr>
        <w:top w:val="none" w:sz="0" w:space="0" w:color="auto"/>
        <w:left w:val="none" w:sz="0" w:space="0" w:color="auto"/>
        <w:bottom w:val="none" w:sz="0" w:space="0" w:color="auto"/>
        <w:right w:val="none" w:sz="0" w:space="0" w:color="auto"/>
      </w:divBdr>
    </w:div>
    <w:div w:id="931472810">
      <w:bodyDiv w:val="1"/>
      <w:marLeft w:val="0"/>
      <w:marRight w:val="0"/>
      <w:marTop w:val="0"/>
      <w:marBottom w:val="0"/>
      <w:divBdr>
        <w:top w:val="none" w:sz="0" w:space="0" w:color="auto"/>
        <w:left w:val="none" w:sz="0" w:space="0" w:color="auto"/>
        <w:bottom w:val="none" w:sz="0" w:space="0" w:color="auto"/>
        <w:right w:val="none" w:sz="0" w:space="0" w:color="auto"/>
      </w:divBdr>
    </w:div>
    <w:div w:id="1053652902">
      <w:bodyDiv w:val="1"/>
      <w:marLeft w:val="0"/>
      <w:marRight w:val="0"/>
      <w:marTop w:val="0"/>
      <w:marBottom w:val="0"/>
      <w:divBdr>
        <w:top w:val="none" w:sz="0" w:space="0" w:color="auto"/>
        <w:left w:val="none" w:sz="0" w:space="0" w:color="auto"/>
        <w:bottom w:val="none" w:sz="0" w:space="0" w:color="auto"/>
        <w:right w:val="none" w:sz="0" w:space="0" w:color="auto"/>
      </w:divBdr>
    </w:div>
    <w:div w:id="1636526800">
      <w:bodyDiv w:val="1"/>
      <w:marLeft w:val="0"/>
      <w:marRight w:val="0"/>
      <w:marTop w:val="0"/>
      <w:marBottom w:val="0"/>
      <w:divBdr>
        <w:top w:val="none" w:sz="0" w:space="0" w:color="auto"/>
        <w:left w:val="none" w:sz="0" w:space="0" w:color="auto"/>
        <w:bottom w:val="none" w:sz="0" w:space="0" w:color="auto"/>
        <w:right w:val="none" w:sz="0" w:space="0" w:color="auto"/>
      </w:divBdr>
    </w:div>
    <w:div w:id="1727953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890" TargetMode="External"/><Relationship Id="rId26" Type="http://schemas.openxmlformats.org/officeDocument/2006/relationships/hyperlink" Target="https://doi.org/10.2307/1310236" TargetMode="External"/><Relationship Id="rId3" Type="http://schemas.openxmlformats.org/officeDocument/2006/relationships/styles" Target="styles.xml"/><Relationship Id="rId21" Type="http://schemas.openxmlformats.org/officeDocument/2006/relationships/hyperlink" Target="https://doi.org/10.2307/1467493"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hyperlink" Target="https://doi.org/10.1890/0012-9658(1998)079%5b0867:LHATSO%5d2.0.CO;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890/10-1719.1" TargetMode="External"/><Relationship Id="rId29" Type="http://schemas.openxmlformats.org/officeDocument/2006/relationships/hyperlink" Target="https://doi.org/10.1038/d41586-019-0187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ele.12866" TargetMode="External"/><Relationship Id="rId32" Type="http://schemas.openxmlformats.org/officeDocument/2006/relationships/hyperlink" Target="https://doi.org/10.2307/1467649"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dx.doi.org/10.1139/cjz-2012-0183" TargetMode="External"/><Relationship Id="rId28" Type="http://schemas.openxmlformats.org/officeDocument/2006/relationships/hyperlink" Target="https://doi.org/10.2307/1937299"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doi.org/10.1890/11-0488.1" TargetMode="External"/><Relationship Id="rId31" Type="http://schemas.openxmlformats.org/officeDocument/2006/relationships/hyperlink" Target="https://waterdata.usgs.gov/nwis/uv?site_no=01480617&amp;legacy=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646/zoosymposia.5.1.17" TargetMode="External"/><Relationship Id="rId27" Type="http://schemas.openxmlformats.org/officeDocument/2006/relationships/hyperlink" Target="https://doi.org/10.1002/ecs2.2681" TargetMode="External"/><Relationship Id="rId30" Type="http://schemas.openxmlformats.org/officeDocument/2006/relationships/hyperlink" Target="https://waterdata.usgs.gov/nwis/inventory?site_no=09510200&amp;agency_cd=USGS"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E0C90-C837-4421-A9A9-70325DE79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6228</TotalTime>
  <Pages>14</Pages>
  <Words>6642</Words>
  <Characters>37863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Kurthen</dc:creator>
  <cp:keywords/>
  <dc:description/>
  <cp:lastModifiedBy>Angelika Kurthen</cp:lastModifiedBy>
  <cp:revision>7</cp:revision>
  <dcterms:created xsi:type="dcterms:W3CDTF">2022-11-18T01:30:00Z</dcterms:created>
  <dcterms:modified xsi:type="dcterms:W3CDTF">2023-02-08T21:48:00Z</dcterms:modified>
</cp:coreProperties>
</file>